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B1C1" w14:textId="77777777" w:rsidR="00F91C0F" w:rsidRPr="008D7772" w:rsidRDefault="00F91C0F">
      <w:pPr>
        <w:rPr>
          <w:b/>
          <w:rPrChange w:id="0" w:author="Luís Indriunas" w:date="2018-06-15T11:12:00Z">
            <w:rPr/>
          </w:rPrChange>
        </w:rPr>
      </w:pPr>
      <w:proofErr w:type="gramStart"/>
      <w:r w:rsidRPr="008D7772">
        <w:rPr>
          <w:b/>
          <w:rPrChange w:id="1" w:author="Luís Indriunas" w:date="2018-06-15T11:12:00Z">
            <w:rPr/>
          </w:rPrChange>
        </w:rPr>
        <w:t>Na newsletter</w:t>
      </w:r>
      <w:proofErr w:type="gramEnd"/>
    </w:p>
    <w:p w14:paraId="7C9BF534" w14:textId="77777777" w:rsidR="00F91C0F" w:rsidRPr="008D7772" w:rsidRDefault="00F91C0F">
      <w:pPr>
        <w:rPr>
          <w:b/>
          <w:rPrChange w:id="2" w:author="Luís Indriunas" w:date="2018-06-15T11:12:00Z">
            <w:rPr/>
          </w:rPrChange>
        </w:rPr>
      </w:pPr>
    </w:p>
    <w:p w14:paraId="061ABFA9" w14:textId="77777777" w:rsidR="00F91C0F" w:rsidRPr="008D7772" w:rsidRDefault="00F91C0F">
      <w:pPr>
        <w:rPr>
          <w:b/>
          <w:rPrChange w:id="3" w:author="Luís Indriunas" w:date="2018-06-15T11:12:00Z">
            <w:rPr/>
          </w:rPrChange>
        </w:rPr>
      </w:pPr>
    </w:p>
    <w:p w14:paraId="4B375BEF" w14:textId="77777777" w:rsidR="000716F2" w:rsidRPr="008D7772" w:rsidRDefault="000716F2">
      <w:pPr>
        <w:rPr>
          <w:b/>
          <w:rPrChange w:id="4" w:author="Luís Indriunas" w:date="2018-06-15T11:12:00Z">
            <w:rPr/>
          </w:rPrChange>
        </w:rPr>
      </w:pPr>
    </w:p>
    <w:p w14:paraId="25CEB9BD" w14:textId="77777777" w:rsidR="000716F2" w:rsidRPr="008D7772" w:rsidRDefault="000716F2">
      <w:pPr>
        <w:rPr>
          <w:b/>
          <w:rPrChange w:id="5" w:author="Luís Indriunas" w:date="2018-06-15T11:12:00Z">
            <w:rPr/>
          </w:rPrChange>
        </w:rPr>
      </w:pPr>
      <w:r w:rsidRPr="008D7772">
        <w:rPr>
          <w:b/>
          <w:rPrChange w:id="6" w:author="Luís Indriunas" w:date="2018-06-15T11:12:00Z">
            <w:rPr/>
          </w:rPrChange>
        </w:rPr>
        <w:t>No geral</w:t>
      </w:r>
    </w:p>
    <w:p w14:paraId="06B8604E" w14:textId="77777777" w:rsidR="000716F2" w:rsidRDefault="000716F2"/>
    <w:p w14:paraId="6A533F3D" w14:textId="77777777" w:rsidR="00F91C0F" w:rsidRDefault="00F91C0F" w:rsidP="0000792E">
      <w:pPr>
        <w:pStyle w:val="PargrafodaLista"/>
        <w:numPr>
          <w:ilvl w:val="0"/>
          <w:numId w:val="1"/>
        </w:numPr>
      </w:pPr>
      <w:r w:rsidRPr="0000792E">
        <w:rPr>
          <w:b/>
        </w:rPr>
        <w:t>Mudar nome</w:t>
      </w:r>
      <w:r w:rsidR="0000792E" w:rsidRPr="0000792E">
        <w:rPr>
          <w:b/>
        </w:rPr>
        <w:t xml:space="preserve"> </w:t>
      </w:r>
      <w:proofErr w:type="gramStart"/>
      <w:r w:rsidR="0000792E" w:rsidRPr="0000792E">
        <w:rPr>
          <w:b/>
        </w:rPr>
        <w:t>da newsletter</w:t>
      </w:r>
      <w:proofErr w:type="gramEnd"/>
      <w:r w:rsidR="0000792E" w:rsidRPr="0000792E">
        <w:rPr>
          <w:b/>
        </w:rPr>
        <w:t xml:space="preserve"> -</w:t>
      </w:r>
      <w:r w:rsidR="0000792E" w:rsidRPr="0000792E">
        <w:t xml:space="preserve"> </w:t>
      </w:r>
      <w:r w:rsidR="0000792E">
        <w:t>I</w:t>
      </w:r>
      <w:r>
        <w:t>ASP em Foco</w:t>
      </w:r>
    </w:p>
    <w:p w14:paraId="16ADFC20" w14:textId="77777777" w:rsidR="00A03366" w:rsidRPr="00A03366" w:rsidRDefault="00A03366" w:rsidP="0000792E">
      <w:pPr>
        <w:pStyle w:val="PargrafodaLista"/>
        <w:numPr>
          <w:ilvl w:val="0"/>
          <w:numId w:val="1"/>
        </w:numPr>
        <w:rPr>
          <w:ins w:id="7" w:author="Luís Indriunas" w:date="2018-06-15T11:17:00Z"/>
          <w:rPrChange w:id="8" w:author="Luís Indriunas" w:date="2018-06-15T11:17:00Z">
            <w:rPr>
              <w:ins w:id="9" w:author="Luís Indriunas" w:date="2018-06-15T11:17:00Z"/>
              <w:b/>
            </w:rPr>
          </w:rPrChange>
        </w:rPr>
      </w:pPr>
      <w:ins w:id="10" w:author="Luís Indriunas" w:date="2018-06-15T11:16:00Z">
        <w:r>
          <w:rPr>
            <w:b/>
          </w:rPr>
          <w:t xml:space="preserve">Colocar após o logo do </w:t>
        </w:r>
        <w:proofErr w:type="spellStart"/>
        <w:r>
          <w:rPr>
            <w:b/>
          </w:rPr>
          <w:t>Iasp</w:t>
        </w:r>
        <w:proofErr w:type="spellEnd"/>
        <w:r>
          <w:rPr>
            <w:b/>
          </w:rPr>
          <w:t xml:space="preserve"> à direita</w:t>
        </w:r>
      </w:ins>
      <w:ins w:id="11" w:author="Luís Indriunas" w:date="2018-06-15T11:17:00Z">
        <w:r>
          <w:rPr>
            <w:b/>
          </w:rPr>
          <w:t xml:space="preserve"> e pequeno </w:t>
        </w:r>
        <w:proofErr w:type="gramStart"/>
        <w:r w:rsidRPr="00A03366">
          <w:rPr>
            <w:rPrChange w:id="12" w:author="Luís Indriunas" w:date="2018-06-15T11:17:00Z">
              <w:rPr>
                <w:b/>
              </w:rPr>
            </w:rPrChange>
          </w:rPr>
          <w:t>Junho</w:t>
        </w:r>
        <w:proofErr w:type="gramEnd"/>
        <w:r w:rsidRPr="00A03366">
          <w:rPr>
            <w:rPrChange w:id="13" w:author="Luís Indriunas" w:date="2018-06-15T11:17:00Z">
              <w:rPr>
                <w:b/>
              </w:rPr>
            </w:rPrChange>
          </w:rPr>
          <w:t>/2018</w:t>
        </w:r>
      </w:ins>
      <w:ins w:id="14" w:author="Luís Indriunas" w:date="2018-06-15T11:16:00Z">
        <w:r w:rsidRPr="00A03366">
          <w:rPr>
            <w:rPrChange w:id="15" w:author="Luís Indriunas" w:date="2018-06-15T11:17:00Z">
              <w:rPr>
                <w:b/>
              </w:rPr>
            </w:rPrChange>
          </w:rPr>
          <w:t xml:space="preserve"> </w:t>
        </w:r>
      </w:ins>
    </w:p>
    <w:p w14:paraId="2BAE1FDC" w14:textId="77777777" w:rsidR="000716F2" w:rsidRDefault="000716F2" w:rsidP="0000792E">
      <w:pPr>
        <w:pStyle w:val="PargrafodaLista"/>
        <w:numPr>
          <w:ilvl w:val="0"/>
          <w:numId w:val="1"/>
        </w:numPr>
      </w:pPr>
      <w:r w:rsidRPr="0000792E">
        <w:rPr>
          <w:b/>
        </w:rPr>
        <w:t>Diminuir todos os “</w:t>
      </w:r>
      <w:r>
        <w:t xml:space="preserve">saiba mais” </w:t>
      </w:r>
    </w:p>
    <w:p w14:paraId="5208F24B" w14:textId="77777777" w:rsidR="0000792E" w:rsidRPr="0000792E" w:rsidRDefault="0000792E" w:rsidP="0000792E">
      <w:pPr>
        <w:pStyle w:val="PargrafodaLista"/>
        <w:numPr>
          <w:ilvl w:val="0"/>
          <w:numId w:val="1"/>
        </w:numPr>
        <w:rPr>
          <w:b/>
        </w:rPr>
      </w:pPr>
      <w:r w:rsidRPr="0000792E">
        <w:rPr>
          <w:b/>
        </w:rPr>
        <w:t>Tirar os números das chamadas</w:t>
      </w:r>
    </w:p>
    <w:p w14:paraId="3C440A01" w14:textId="77777777" w:rsidR="0000792E" w:rsidRDefault="0000792E"/>
    <w:p w14:paraId="19408B47" w14:textId="77777777" w:rsidR="000716F2" w:rsidRDefault="000716F2"/>
    <w:p w14:paraId="5C2BDE23" w14:textId="77777777" w:rsidR="000716F2" w:rsidRDefault="00F91C0F" w:rsidP="000716F2">
      <w:pPr>
        <w:rPr>
          <w:ins w:id="16" w:author="Luís Indriunas" w:date="2018-06-15T10:58:00Z"/>
          <w:b/>
        </w:rPr>
      </w:pPr>
      <w:r w:rsidRPr="0000792E">
        <w:rPr>
          <w:b/>
        </w:rPr>
        <w:t>Chamada Principal</w:t>
      </w:r>
    </w:p>
    <w:p w14:paraId="19F5B929" w14:textId="77777777" w:rsidR="0000792E" w:rsidRDefault="0000792E" w:rsidP="000716F2">
      <w:pPr>
        <w:rPr>
          <w:ins w:id="17" w:author="Luís Indriunas" w:date="2018-06-15T10:58:00Z"/>
          <w:b/>
        </w:rPr>
      </w:pPr>
    </w:p>
    <w:p w14:paraId="02CD2893" w14:textId="77777777" w:rsidR="0000792E" w:rsidRPr="0000792E" w:rsidRDefault="00A03366" w:rsidP="0000792E">
      <w:pPr>
        <w:pStyle w:val="PargrafodaLista"/>
        <w:numPr>
          <w:ilvl w:val="0"/>
          <w:numId w:val="2"/>
        </w:numPr>
        <w:rPr>
          <w:b/>
          <w:rPrChange w:id="18" w:author="Luís Indriunas" w:date="2018-06-15T11:00:00Z">
            <w:rPr/>
          </w:rPrChange>
        </w:rPr>
        <w:pPrChange w:id="19" w:author="Luís Indriunas" w:date="2018-06-15T11:00:00Z">
          <w:pPr/>
        </w:pPrChange>
      </w:pPr>
      <w:ins w:id="20" w:author="Luís Indriunas" w:date="2018-06-15T11:23:00Z">
        <w:r>
          <w:rPr>
            <w:b/>
          </w:rPr>
          <w:t>Co</w:t>
        </w:r>
      </w:ins>
      <w:ins w:id="21" w:author="Luís Indriunas" w:date="2018-06-15T11:20:00Z">
        <w:r>
          <w:rPr>
            <w:b/>
          </w:rPr>
          <w:t xml:space="preserve">locar o título à </w:t>
        </w:r>
      </w:ins>
      <w:ins w:id="22" w:author="Luís Indriunas" w:date="2018-06-15T11:21:00Z">
        <w:r>
          <w:rPr>
            <w:b/>
          </w:rPr>
          <w:t>esquerda</w:t>
        </w:r>
      </w:ins>
      <w:ins w:id="23" w:author="Luís Indriunas" w:date="2018-06-15T11:20:00Z">
        <w:r>
          <w:rPr>
            <w:b/>
          </w:rPr>
          <w:t xml:space="preserve"> </w:t>
        </w:r>
      </w:ins>
      <w:ins w:id="24" w:author="Luís Indriunas" w:date="2018-06-15T11:21:00Z">
        <w:r>
          <w:rPr>
            <w:b/>
          </w:rPr>
          <w:t xml:space="preserve">e </w:t>
        </w:r>
      </w:ins>
      <w:ins w:id="25" w:author="Luís Indriunas" w:date="2018-06-15T10:59:00Z">
        <w:r w:rsidR="0000792E" w:rsidRPr="0000792E">
          <w:rPr>
            <w:b/>
            <w:rPrChange w:id="26" w:author="Luís Indriunas" w:date="2018-06-15T11:00:00Z">
              <w:rPr/>
            </w:rPrChange>
          </w:rPr>
          <w:t xml:space="preserve">foto </w:t>
        </w:r>
      </w:ins>
      <w:ins w:id="27" w:author="Luís Indriunas" w:date="2018-06-15T10:58:00Z">
        <w:r w:rsidR="0000792E" w:rsidRPr="0000792E">
          <w:rPr>
            <w:b/>
            <w:rPrChange w:id="28" w:author="Luís Indriunas" w:date="2018-06-15T11:00:00Z">
              <w:rPr/>
            </w:rPrChange>
          </w:rPr>
          <w:t>quadrad</w:t>
        </w:r>
      </w:ins>
      <w:ins w:id="29" w:author="Luís Indriunas" w:date="2018-06-15T10:59:00Z">
        <w:r w:rsidR="0000792E" w:rsidRPr="0000792E">
          <w:rPr>
            <w:b/>
            <w:rPrChange w:id="30" w:author="Luís Indriunas" w:date="2018-06-15T11:00:00Z">
              <w:rPr/>
            </w:rPrChange>
          </w:rPr>
          <w:t>a à direita</w:t>
        </w:r>
      </w:ins>
      <w:ins w:id="31" w:author="Luís Indriunas" w:date="2018-06-15T10:58:00Z">
        <w:r w:rsidR="0000792E" w:rsidRPr="0000792E">
          <w:rPr>
            <w:b/>
            <w:rPrChange w:id="32" w:author="Luís Indriunas" w:date="2018-06-15T11:00:00Z">
              <w:rPr/>
            </w:rPrChange>
          </w:rPr>
          <w:t xml:space="preserve"> </w:t>
        </w:r>
      </w:ins>
    </w:p>
    <w:p w14:paraId="139A383E" w14:textId="77777777" w:rsidR="000716F2" w:rsidRDefault="000716F2" w:rsidP="000716F2">
      <w:pPr>
        <w:rPr>
          <w:rFonts w:eastAsia="Times New Roman" w:cstheme="minorHAnsi"/>
          <w:spacing w:val="7"/>
          <w:kern w:val="36"/>
          <w:sz w:val="24"/>
          <w:szCs w:val="24"/>
          <w:lang w:eastAsia="pt-BR"/>
        </w:rPr>
      </w:pPr>
    </w:p>
    <w:p w14:paraId="1E6C55C7" w14:textId="77777777" w:rsidR="0000792E" w:rsidRPr="0000792E" w:rsidRDefault="0000792E" w:rsidP="0000792E">
      <w:pPr>
        <w:pStyle w:val="PargrafodaLista"/>
        <w:numPr>
          <w:ilvl w:val="0"/>
          <w:numId w:val="2"/>
        </w:numPr>
        <w:rPr>
          <w:ins w:id="33" w:author="Luís Indriunas" w:date="2018-06-15T10:59:00Z"/>
          <w:rFonts w:eastAsia="Times New Roman" w:cstheme="minorHAnsi"/>
          <w:b/>
          <w:spacing w:val="7"/>
          <w:kern w:val="36"/>
          <w:sz w:val="24"/>
          <w:szCs w:val="24"/>
          <w:lang w:eastAsia="pt-BR"/>
          <w:rPrChange w:id="34" w:author="Luís Indriunas" w:date="2018-06-15T11:00:00Z">
            <w:rPr>
              <w:ins w:id="35" w:author="Luís Indriunas" w:date="2018-06-15T10:59:00Z"/>
              <w:rFonts w:eastAsia="Times New Roman" w:cstheme="minorHAnsi"/>
              <w:spacing w:val="7"/>
              <w:kern w:val="36"/>
              <w:sz w:val="24"/>
              <w:szCs w:val="24"/>
              <w:lang w:eastAsia="pt-BR"/>
            </w:rPr>
          </w:rPrChange>
        </w:rPr>
        <w:pPrChange w:id="36" w:author="Luís Indriunas" w:date="2018-06-15T11:00:00Z">
          <w:pPr/>
        </w:pPrChange>
      </w:pPr>
      <w:ins w:id="37" w:author="Luís Indriunas" w:date="2018-06-15T11:00:00Z">
        <w:r>
          <w:rPr>
            <w:rFonts w:eastAsia="Times New Roman" w:cstheme="minorHAnsi"/>
            <w:b/>
            <w:spacing w:val="7"/>
            <w:kern w:val="36"/>
            <w:sz w:val="24"/>
            <w:szCs w:val="24"/>
            <w:lang w:eastAsia="pt-BR"/>
          </w:rPr>
          <w:t>Mudar o texto e d</w:t>
        </w:r>
      </w:ins>
      <w:ins w:id="38" w:author="Luís Indriunas" w:date="2018-06-15T10:59:00Z">
        <w:r w:rsidRPr="0000792E">
          <w:rPr>
            <w:rFonts w:eastAsia="Times New Roman" w:cstheme="minorHAnsi"/>
            <w:b/>
            <w:spacing w:val="7"/>
            <w:kern w:val="36"/>
            <w:sz w:val="24"/>
            <w:szCs w:val="24"/>
            <w:lang w:eastAsia="pt-BR"/>
            <w:rPrChange w:id="39" w:author="Luís Indriunas" w:date="2018-06-15T11:00:00Z">
              <w:rPr>
                <w:rFonts w:eastAsia="Times New Roman" w:cstheme="minorHAnsi"/>
                <w:spacing w:val="7"/>
                <w:kern w:val="36"/>
                <w:sz w:val="24"/>
                <w:szCs w:val="24"/>
                <w:lang w:eastAsia="pt-BR"/>
              </w:rPr>
            </w:rPrChange>
          </w:rPr>
          <w:t>estacar a palavra editorial</w:t>
        </w:r>
      </w:ins>
    </w:p>
    <w:p w14:paraId="3D238710" w14:textId="77777777" w:rsidR="0000792E" w:rsidRDefault="0000792E" w:rsidP="000716F2">
      <w:pPr>
        <w:rPr>
          <w:ins w:id="40" w:author="Luís Indriunas" w:date="2018-06-15T10:59:00Z"/>
          <w:rFonts w:eastAsia="Times New Roman" w:cstheme="minorHAnsi"/>
          <w:spacing w:val="7"/>
          <w:kern w:val="36"/>
          <w:sz w:val="24"/>
          <w:szCs w:val="24"/>
          <w:lang w:eastAsia="pt-BR"/>
        </w:rPr>
      </w:pPr>
    </w:p>
    <w:p w14:paraId="17014D80" w14:textId="77777777" w:rsidR="00A03366" w:rsidRPr="00A03366" w:rsidRDefault="00F91C0F" w:rsidP="00A03366">
      <w:pPr>
        <w:shd w:val="clear" w:color="auto" w:fill="FFFFFF"/>
        <w:rPr>
          <w:ins w:id="41" w:author="Luís Indriunas" w:date="2018-06-15T11:23:00Z"/>
          <w:rFonts w:ascii="Verdana" w:eastAsia="Times New Roman" w:hAnsi="Verdana" w:cs="Times New Roman"/>
          <w:color w:val="000000"/>
          <w:sz w:val="20"/>
          <w:szCs w:val="20"/>
          <w:lang w:eastAsia="pt-BR"/>
        </w:rPr>
        <w:pPrChange w:id="42" w:author="Luís Indriunas" w:date="2018-06-15T11:23:00Z">
          <w:pPr>
            <w:shd w:val="clear" w:color="auto" w:fill="FFFFFF"/>
            <w:spacing w:after="0" w:line="240" w:lineRule="auto"/>
          </w:pPr>
        </w:pPrChange>
      </w:pPr>
      <w:commentRangeStart w:id="43"/>
      <w:r w:rsidRPr="0000792E">
        <w:rPr>
          <w:rFonts w:eastAsia="Times New Roman" w:cstheme="minorHAnsi"/>
          <w:spacing w:val="7"/>
          <w:kern w:val="36"/>
          <w:sz w:val="24"/>
          <w:szCs w:val="24"/>
          <w:lang w:eastAsia="pt-BR"/>
          <w:rPrChange w:id="44" w:author="Luís Indriunas" w:date="2018-06-15T11:00:00Z">
            <w:rPr>
              <w:lang w:eastAsia="pt-BR"/>
            </w:rPr>
          </w:rPrChange>
        </w:rPr>
        <w:t>Editorial</w:t>
      </w:r>
      <w:ins w:id="45" w:author="Luís Indriunas" w:date="2018-06-15T11:23:00Z">
        <w:r w:rsidR="00A03366">
          <w:rPr>
            <w:rFonts w:eastAsia="Times New Roman" w:cstheme="minorHAnsi"/>
            <w:spacing w:val="7"/>
            <w:kern w:val="36"/>
            <w:sz w:val="24"/>
            <w:szCs w:val="24"/>
            <w:lang w:eastAsia="pt-BR"/>
          </w:rPr>
          <w:t xml:space="preserve"> (com destaque é link: </w:t>
        </w:r>
        <w:r w:rsidR="00A03366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begin"/>
        </w:r>
        <w:r w:rsidR="00A03366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instrText xml:space="preserve"> HYPERLINK "http://www.iasp.org.br/notcias-iasp/novo-canal-de-comunicacao-com-a-sociedade-e-o-publico-juridico" \t "_blank" </w:instrText>
        </w:r>
        <w:r w:rsidR="00A03366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separate"/>
        </w:r>
        <w:r w:rsidR="00A03366" w:rsidRPr="00A03366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t>http://www.iasp.org.br/notcias-iasp/novo-canal-de-comunicacao-com-a-sociedade-e-o-publico-juridico</w:t>
        </w:r>
        <w:r w:rsidR="00A03366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end"/>
        </w:r>
        <w:r w:rsid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t>)</w:t>
        </w:r>
      </w:ins>
    </w:p>
    <w:p w14:paraId="2806F56D" w14:textId="77777777" w:rsidR="00A03366" w:rsidRPr="00A03366" w:rsidRDefault="00A03366" w:rsidP="00A03366">
      <w:pPr>
        <w:shd w:val="clear" w:color="auto" w:fill="FFFFFF"/>
        <w:spacing w:after="0" w:line="240" w:lineRule="auto"/>
        <w:rPr>
          <w:ins w:id="46" w:author="Luís Indriunas" w:date="2018-06-15T11:23:00Z"/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E022CD7" w14:textId="77777777" w:rsidR="00A03366" w:rsidRDefault="00A03366" w:rsidP="0000792E">
      <w:pPr>
        <w:pStyle w:val="PargrafodaLista"/>
        <w:rPr>
          <w:ins w:id="47" w:author="Luís Indriunas" w:date="2018-06-15T11:22:00Z"/>
          <w:rFonts w:eastAsia="Times New Roman" w:cstheme="minorHAnsi"/>
          <w:spacing w:val="7"/>
          <w:kern w:val="36"/>
          <w:sz w:val="24"/>
          <w:szCs w:val="24"/>
          <w:lang w:eastAsia="pt-BR"/>
        </w:rPr>
      </w:pPr>
    </w:p>
    <w:p w14:paraId="247F1092" w14:textId="77777777" w:rsidR="00F91C0F" w:rsidRPr="00F91C0F" w:rsidRDefault="00F91C0F" w:rsidP="0000792E">
      <w:pPr>
        <w:pStyle w:val="PargrafodaLista"/>
        <w:pPrChange w:id="48" w:author="Luís Indriunas" w:date="2018-06-15T11:00:00Z">
          <w:pPr/>
        </w:pPrChange>
      </w:pPr>
      <w:del w:id="49" w:author="Luís Indriunas" w:date="2018-06-15T11:22:00Z">
        <w:r w:rsidRPr="0000792E" w:rsidDel="00A03366">
          <w:rPr>
            <w:rFonts w:eastAsia="Times New Roman" w:cstheme="minorHAnsi"/>
            <w:spacing w:val="7"/>
            <w:kern w:val="36"/>
            <w:sz w:val="24"/>
            <w:szCs w:val="24"/>
            <w:lang w:eastAsia="pt-BR"/>
            <w:rPrChange w:id="50" w:author="Luís Indriunas" w:date="2018-06-15T11:00:00Z">
              <w:rPr>
                <w:lang w:eastAsia="pt-BR"/>
              </w:rPr>
            </w:rPrChange>
          </w:rPr>
          <w:delText xml:space="preserve"> - </w:delText>
        </w:r>
      </w:del>
      <w:commentRangeEnd w:id="43"/>
      <w:r w:rsidR="0000792E">
        <w:rPr>
          <w:rStyle w:val="Refdecomentrio"/>
        </w:rPr>
        <w:commentReference w:id="43"/>
      </w:r>
      <w:r w:rsidRPr="0000792E">
        <w:rPr>
          <w:rFonts w:eastAsia="Times New Roman" w:cstheme="minorHAnsi"/>
          <w:spacing w:val="7"/>
          <w:kern w:val="36"/>
          <w:sz w:val="24"/>
          <w:szCs w:val="24"/>
          <w:lang w:eastAsia="pt-BR"/>
          <w:rPrChange w:id="51" w:author="Luís Indriunas" w:date="2018-06-15T11:00:00Z">
            <w:rPr>
              <w:lang w:eastAsia="pt-BR"/>
            </w:rPr>
          </w:rPrChange>
        </w:rPr>
        <w:t>Novo canal de comunicação com a sociedade e o público jurídico</w:t>
      </w:r>
    </w:p>
    <w:p w14:paraId="39AB6A0F" w14:textId="77777777" w:rsidR="00F91C0F" w:rsidRPr="0000792E" w:rsidDel="0000792E" w:rsidRDefault="00F91C0F" w:rsidP="0000792E">
      <w:pPr>
        <w:pStyle w:val="PargrafodaLista"/>
        <w:numPr>
          <w:ilvl w:val="0"/>
          <w:numId w:val="2"/>
        </w:numPr>
        <w:rPr>
          <w:del w:id="52" w:author="Luís Indriunas" w:date="2018-06-15T11:00:00Z"/>
          <w:b/>
          <w:rPrChange w:id="53" w:author="Luís Indriunas" w:date="2018-06-15T11:00:00Z">
            <w:rPr>
              <w:del w:id="54" w:author="Luís Indriunas" w:date="2018-06-15T11:00:00Z"/>
            </w:rPr>
          </w:rPrChange>
        </w:rPr>
        <w:pPrChange w:id="55" w:author="Luís Indriunas" w:date="2018-06-15T11:00:00Z">
          <w:pPr/>
        </w:pPrChange>
      </w:pPr>
      <w:r w:rsidRPr="0000792E">
        <w:rPr>
          <w:b/>
          <w:rPrChange w:id="56" w:author="Luís Indriunas" w:date="2018-06-15T11:00:00Z">
            <w:rPr/>
          </w:rPrChange>
        </w:rPr>
        <w:t>Legenda</w:t>
      </w:r>
      <w:ins w:id="57" w:author="Luís Indriunas" w:date="2018-06-15T11:00:00Z">
        <w:r w:rsidR="0000792E">
          <w:rPr>
            <w:b/>
          </w:rPr>
          <w:t xml:space="preserve"> - </w:t>
        </w:r>
      </w:ins>
    </w:p>
    <w:p w14:paraId="0010A40F" w14:textId="77777777" w:rsidR="00F91C0F" w:rsidDel="0000792E" w:rsidRDefault="00F91C0F" w:rsidP="0000792E">
      <w:pPr>
        <w:pStyle w:val="PargrafodaLista"/>
        <w:numPr>
          <w:ilvl w:val="0"/>
          <w:numId w:val="2"/>
        </w:numPr>
        <w:rPr>
          <w:del w:id="58" w:author="Luís Indriunas" w:date="2018-06-15T11:00:00Z"/>
        </w:rPr>
        <w:pPrChange w:id="59" w:author="Luís Indriunas" w:date="2018-06-15T11:00:00Z">
          <w:pPr/>
        </w:pPrChange>
      </w:pPr>
      <w:r>
        <w:t>José Horácio Ribeiro</w:t>
      </w:r>
      <w:ins w:id="60" w:author="Luís Indriunas" w:date="2018-06-15T11:00:00Z">
        <w:r w:rsidR="0000792E">
          <w:t xml:space="preserve"> </w:t>
        </w:r>
      </w:ins>
    </w:p>
    <w:p w14:paraId="1972886D" w14:textId="77777777" w:rsidR="00F91C0F" w:rsidRDefault="0000792E" w:rsidP="0000792E">
      <w:pPr>
        <w:pStyle w:val="PargrafodaLista"/>
        <w:pPrChange w:id="61" w:author="Luís Indriunas" w:date="2018-06-15T11:00:00Z">
          <w:pPr/>
        </w:pPrChange>
      </w:pPr>
      <w:ins w:id="62" w:author="Luís Indriunas" w:date="2018-06-15T11:00:00Z">
        <w:r>
          <w:t>p</w:t>
        </w:r>
      </w:ins>
      <w:del w:id="63" w:author="Luís Indriunas" w:date="2018-06-15T11:00:00Z">
        <w:r w:rsidR="00F91C0F" w:rsidDel="0000792E">
          <w:delText>P</w:delText>
        </w:r>
      </w:del>
      <w:r w:rsidR="00F91C0F">
        <w:t xml:space="preserve">residente do </w:t>
      </w:r>
      <w:proofErr w:type="spellStart"/>
      <w:r w:rsidR="00F91C0F">
        <w:t>I</w:t>
      </w:r>
      <w:r w:rsidR="000716F2">
        <w:t>asp</w:t>
      </w:r>
      <w:proofErr w:type="spellEnd"/>
    </w:p>
    <w:p w14:paraId="59E8812F" w14:textId="77777777" w:rsidR="00F91C0F" w:rsidRDefault="00F91C0F"/>
    <w:p w14:paraId="47B0C96D" w14:textId="77777777" w:rsidR="00F91C0F" w:rsidRPr="0000792E" w:rsidRDefault="00F91C0F">
      <w:pPr>
        <w:rPr>
          <w:b/>
          <w:rPrChange w:id="64" w:author="Luís Indriunas" w:date="2018-06-15T11:00:00Z">
            <w:rPr/>
          </w:rPrChange>
        </w:rPr>
      </w:pPr>
      <w:r w:rsidRPr="0000792E">
        <w:rPr>
          <w:b/>
          <w:rPrChange w:id="65" w:author="Luís Indriunas" w:date="2018-06-15T11:00:00Z">
            <w:rPr/>
          </w:rPrChange>
        </w:rPr>
        <w:t>Chamada 1</w:t>
      </w:r>
    </w:p>
    <w:p w14:paraId="642C2AB2" w14:textId="77777777" w:rsidR="00F91C0F" w:rsidRDefault="00F91C0F"/>
    <w:p w14:paraId="0D6ECF2D" w14:textId="77777777" w:rsidR="00F91C0F" w:rsidRPr="0000792E" w:rsidRDefault="00F91C0F">
      <w:pPr>
        <w:rPr>
          <w:b/>
          <w:rPrChange w:id="66" w:author="Luís Indriunas" w:date="2018-06-15T11:01:00Z">
            <w:rPr/>
          </w:rPrChange>
        </w:rPr>
      </w:pPr>
      <w:r w:rsidRPr="0000792E">
        <w:rPr>
          <w:b/>
          <w:rPrChange w:id="67" w:author="Luís Indriunas" w:date="2018-06-15T11:01:00Z">
            <w:rPr/>
          </w:rPrChange>
        </w:rPr>
        <w:t>Trocar texto e título para o do Colóquio</w:t>
      </w:r>
    </w:p>
    <w:p w14:paraId="6F0EA306" w14:textId="77777777" w:rsidR="00F91C0F" w:rsidRDefault="00F91C0F">
      <w:pPr>
        <w:rPr>
          <w:ins w:id="68" w:author="Luís Indriunas" w:date="2018-06-15T11:01:00Z"/>
        </w:rPr>
      </w:pPr>
    </w:p>
    <w:p w14:paraId="1F91076E" w14:textId="77777777" w:rsidR="0000792E" w:rsidRPr="0000792E" w:rsidRDefault="0000792E">
      <w:pPr>
        <w:rPr>
          <w:ins w:id="69" w:author="Luís Indriunas" w:date="2018-06-15T11:01:00Z"/>
          <w:b/>
          <w:rPrChange w:id="70" w:author="Luís Indriunas" w:date="2018-06-15T11:01:00Z">
            <w:rPr>
              <w:ins w:id="71" w:author="Luís Indriunas" w:date="2018-06-15T11:01:00Z"/>
            </w:rPr>
          </w:rPrChange>
        </w:rPr>
      </w:pPr>
      <w:ins w:id="72" w:author="Luís Indriunas" w:date="2018-06-15T11:01:00Z">
        <w:r w:rsidRPr="0000792E">
          <w:rPr>
            <w:b/>
            <w:rPrChange w:id="73" w:author="Luís Indriunas" w:date="2018-06-15T11:01:00Z">
              <w:rPr/>
            </w:rPrChange>
          </w:rPr>
          <w:t>Título</w:t>
        </w:r>
      </w:ins>
    </w:p>
    <w:p w14:paraId="19D6D052" w14:textId="77777777" w:rsidR="0000792E" w:rsidRDefault="0000792E" w:rsidP="0000792E">
      <w:pPr>
        <w:pStyle w:val="NormalWeb"/>
        <w:shd w:val="clear" w:color="auto" w:fill="FFFFFF"/>
        <w:spacing w:before="0" w:after="90"/>
        <w:rPr>
          <w:ins w:id="74" w:author="Luís Indriunas" w:date="2018-06-15T11:01:00Z"/>
          <w:rFonts w:ascii="Calibri" w:eastAsia="Calibri" w:hAnsi="Calibri" w:cs="Calibri"/>
        </w:rPr>
      </w:pPr>
      <w:ins w:id="75" w:author="Luís Indriunas" w:date="2018-06-15T11:01:00Z">
        <w:r>
          <w:rPr>
            <w:rFonts w:ascii="Calibri" w:eastAsia="Calibri" w:hAnsi="Calibri" w:cs="Calibri"/>
          </w:rPr>
          <w:t>I</w:t>
        </w:r>
        <w:r>
          <w:rPr>
            <w:rFonts w:ascii="Calibri" w:eastAsia="Calibri" w:hAnsi="Calibri" w:cs="Calibri"/>
          </w:rPr>
          <w:t>asp</w:t>
        </w:r>
        <w:r>
          <w:rPr>
            <w:rFonts w:ascii="Calibri" w:eastAsia="Calibri" w:hAnsi="Calibri" w:cs="Calibri"/>
          </w:rPr>
          <w:t xml:space="preserve"> promove o VI Colóquio Luso-brasileiro de Direito</w:t>
        </w:r>
      </w:ins>
    </w:p>
    <w:p w14:paraId="61028698" w14:textId="77777777" w:rsidR="0000792E" w:rsidRDefault="0000792E" w:rsidP="0000792E">
      <w:pPr>
        <w:pStyle w:val="NormalWeb"/>
        <w:shd w:val="clear" w:color="auto" w:fill="FFFFFF"/>
        <w:spacing w:before="0" w:after="90"/>
        <w:rPr>
          <w:ins w:id="76" w:author="Luís Indriunas" w:date="2018-06-15T11:01:00Z"/>
          <w:rFonts w:ascii="Calibri" w:eastAsia="Calibri" w:hAnsi="Calibri" w:cs="Calibri"/>
        </w:rPr>
      </w:pPr>
    </w:p>
    <w:p w14:paraId="38F266E3" w14:textId="77777777" w:rsidR="0000792E" w:rsidRDefault="0000792E" w:rsidP="0000792E">
      <w:pPr>
        <w:pStyle w:val="NormalWeb"/>
        <w:shd w:val="clear" w:color="auto" w:fill="FFFFFF"/>
        <w:spacing w:before="90" w:after="90"/>
        <w:rPr>
          <w:ins w:id="77" w:author="Luís Indriunas" w:date="2018-06-15T11:01:00Z"/>
          <w:rFonts w:ascii="Calibri" w:eastAsia="Calibri" w:hAnsi="Calibri" w:cs="Calibri"/>
          <w:b/>
          <w:bCs/>
        </w:rPr>
      </w:pPr>
      <w:ins w:id="78" w:author="Luís Indriunas" w:date="2018-06-15T11:01:00Z">
        <w:r>
          <w:rPr>
            <w:rFonts w:ascii="Calibri" w:eastAsia="Calibri" w:hAnsi="Calibri" w:cs="Calibri"/>
            <w:b/>
            <w:bCs/>
          </w:rPr>
          <w:t>Texto</w:t>
        </w:r>
      </w:ins>
    </w:p>
    <w:p w14:paraId="4661DAFF" w14:textId="77777777" w:rsidR="0000792E" w:rsidRDefault="0000792E" w:rsidP="0000792E">
      <w:pPr>
        <w:pStyle w:val="NormalWeb"/>
        <w:shd w:val="clear" w:color="auto" w:fill="FFFFFF"/>
        <w:spacing w:before="90" w:after="90"/>
        <w:rPr>
          <w:ins w:id="79" w:author="Luís Indriunas" w:date="2018-06-15T11:01:00Z"/>
          <w:rFonts w:ascii="Calibri" w:eastAsia="Calibri" w:hAnsi="Calibri" w:cs="Calibri"/>
        </w:rPr>
      </w:pPr>
    </w:p>
    <w:p w14:paraId="331B3BE2" w14:textId="77777777" w:rsidR="0098595C" w:rsidRPr="00A03366" w:rsidRDefault="0000792E" w:rsidP="0098595C">
      <w:pPr>
        <w:shd w:val="clear" w:color="auto" w:fill="FFFFFF"/>
        <w:spacing w:after="0" w:line="240" w:lineRule="auto"/>
        <w:rPr>
          <w:ins w:id="80" w:author="Luís Indriunas" w:date="2018-06-15T11:24:00Z"/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ins w:id="81" w:author="Luís Indriunas" w:date="2018-06-15T11:01:00Z">
        <w:r>
          <w:rPr>
            <w:rFonts w:ascii="Calibri" w:eastAsia="Calibri" w:hAnsi="Calibri" w:cs="Calibri"/>
          </w:rPr>
          <w:lastRenderedPageBreak/>
          <w:t xml:space="preserve">Durante cinco dias do mês de maio, profissionais do Direito de Portugal e do Brasil tiveram a oportunidade de debater diversos temas jurídicos da atualidade luso-brasileira, em encontros realizados em quatro importantes instituições de ensino superior portuguesas. A sexta versão deve gerar novos frutos em breve. </w:t>
        </w:r>
        <w:r>
          <w:rPr>
            <w:rFonts w:ascii="Calibri" w:eastAsia="Calibri" w:hAnsi="Calibri" w:cs="Calibri"/>
            <w:b/>
            <w:bCs/>
          </w:rPr>
          <w:t>(link para a matéria</w:t>
        </w:r>
      </w:ins>
      <w:ins w:id="82" w:author="Luís Indriunas" w:date="2018-06-15T11:24:00Z">
        <w:r w:rsidR="0098595C">
          <w:rPr>
            <w:rFonts w:ascii="Calibri" w:eastAsia="Calibri" w:hAnsi="Calibri" w:cs="Calibri"/>
            <w:b/>
            <w:bCs/>
          </w:rPr>
          <w:t xml:space="preserve">: </w:t>
        </w:r>
        <w:r w:rsidR="0098595C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t xml:space="preserve"> </w:t>
        </w:r>
        <w:r w:rsidR="0098595C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fldChar w:fldCharType="begin"/>
        </w:r>
        <w:r w:rsidR="0098595C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instrText xml:space="preserve"> HYPERLINK "</w:instrText>
        </w:r>
        <w:r w:rsidR="0098595C" w:rsidRPr="00A03366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instrText>http://www.iasp.org.br/notcias-iasp/iasp-promove-o-vi-coloquio-luso-brasileiro-de-direito</w:instrText>
        </w:r>
        <w:r w:rsidR="0098595C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instrText xml:space="preserve">" </w:instrText>
        </w:r>
        <w:r w:rsidR="0098595C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fldChar w:fldCharType="separate"/>
        </w:r>
        <w:r w:rsidR="0098595C" w:rsidRPr="00B75E15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http://www.iasp.org.br/notcias-iasp/iasp-promove-o-vi-coloquio-luso-brasileiro-de-direito</w:t>
        </w:r>
        <w:r w:rsidR="0098595C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fldChar w:fldCharType="end"/>
        </w:r>
        <w:r w:rsidR="0098595C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t>)</w:t>
        </w:r>
      </w:ins>
    </w:p>
    <w:p w14:paraId="36D51F60" w14:textId="77777777" w:rsidR="0098595C" w:rsidRPr="00A03366" w:rsidRDefault="0098595C" w:rsidP="0098595C">
      <w:pPr>
        <w:shd w:val="clear" w:color="auto" w:fill="FFFFFF"/>
        <w:spacing w:after="0" w:line="240" w:lineRule="auto"/>
        <w:rPr>
          <w:ins w:id="83" w:author="Luís Indriunas" w:date="2018-06-15T11:24:00Z"/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9216A49" w14:textId="77777777" w:rsidR="0000792E" w:rsidRDefault="0000792E" w:rsidP="0000792E">
      <w:pPr>
        <w:pStyle w:val="NormalWeb"/>
        <w:shd w:val="clear" w:color="auto" w:fill="FFFFFF"/>
        <w:spacing w:before="90" w:after="90"/>
        <w:rPr>
          <w:ins w:id="84" w:author="Luís Indriunas" w:date="2018-06-15T11:01:00Z"/>
          <w:rFonts w:ascii="Calibri" w:eastAsia="Calibri" w:hAnsi="Calibri" w:cs="Calibri"/>
        </w:rPr>
      </w:pPr>
      <w:ins w:id="85" w:author="Luís Indriunas" w:date="2018-06-15T11:01:00Z">
        <w:r>
          <w:rPr>
            <w:rFonts w:ascii="Calibri" w:eastAsia="Calibri" w:hAnsi="Calibri" w:cs="Calibri"/>
            <w:b/>
            <w:bCs/>
          </w:rPr>
          <w:t>)</w:t>
        </w:r>
      </w:ins>
    </w:p>
    <w:p w14:paraId="01F74625" w14:textId="77777777" w:rsidR="0000792E" w:rsidRDefault="0000792E" w:rsidP="0000792E">
      <w:pPr>
        <w:pStyle w:val="Corpo"/>
        <w:rPr>
          <w:ins w:id="86" w:author="Luís Indriunas" w:date="2018-06-15T11:01:00Z"/>
          <w:b/>
          <w:bCs/>
          <w:sz w:val="24"/>
          <w:szCs w:val="24"/>
          <w:shd w:val="clear" w:color="auto" w:fill="FFFFFF"/>
        </w:rPr>
      </w:pPr>
    </w:p>
    <w:p w14:paraId="064AA1D5" w14:textId="77777777" w:rsidR="0000792E" w:rsidRPr="0000792E" w:rsidRDefault="0000792E">
      <w:pPr>
        <w:rPr>
          <w:lang w:val="de-DE"/>
          <w:rPrChange w:id="87" w:author="Luís Indriunas" w:date="2018-06-15T11:01:00Z">
            <w:rPr/>
          </w:rPrChange>
        </w:rPr>
      </w:pPr>
    </w:p>
    <w:p w14:paraId="782F182F" w14:textId="77777777" w:rsidR="000716F2" w:rsidRDefault="000716F2"/>
    <w:p w14:paraId="41BFAF90" w14:textId="77777777" w:rsidR="000716F2" w:rsidRDefault="000716F2"/>
    <w:p w14:paraId="71BEF29D" w14:textId="77777777" w:rsidR="00F91C0F" w:rsidRPr="008D7772" w:rsidRDefault="00F91C0F">
      <w:pPr>
        <w:rPr>
          <w:b/>
          <w:rPrChange w:id="88" w:author="Luís Indriunas" w:date="2018-06-15T11:04:00Z">
            <w:rPr/>
          </w:rPrChange>
        </w:rPr>
      </w:pPr>
      <w:r w:rsidRPr="008D7772">
        <w:rPr>
          <w:b/>
          <w:rPrChange w:id="89" w:author="Luís Indriunas" w:date="2018-06-15T11:04:00Z">
            <w:rPr/>
          </w:rPrChange>
        </w:rPr>
        <w:t>Chamada 2</w:t>
      </w:r>
    </w:p>
    <w:p w14:paraId="456E5FEE" w14:textId="77777777" w:rsidR="00F91C0F" w:rsidRPr="008D7772" w:rsidRDefault="00F91C0F">
      <w:pPr>
        <w:rPr>
          <w:b/>
          <w:rPrChange w:id="90" w:author="Luís Indriunas" w:date="2018-06-15T11:04:00Z">
            <w:rPr/>
          </w:rPrChange>
        </w:rPr>
      </w:pPr>
    </w:p>
    <w:p w14:paraId="366300B5" w14:textId="77777777" w:rsidR="00F91C0F" w:rsidRPr="008D7772" w:rsidRDefault="00F91C0F">
      <w:pPr>
        <w:rPr>
          <w:ins w:id="91" w:author="Luís Indriunas" w:date="2018-06-15T11:02:00Z"/>
          <w:b/>
          <w:rPrChange w:id="92" w:author="Luís Indriunas" w:date="2018-06-15T11:04:00Z">
            <w:rPr>
              <w:ins w:id="93" w:author="Luís Indriunas" w:date="2018-06-15T11:02:00Z"/>
            </w:rPr>
          </w:rPrChange>
        </w:rPr>
      </w:pPr>
      <w:r w:rsidRPr="008D7772">
        <w:rPr>
          <w:b/>
          <w:rPrChange w:id="94" w:author="Luís Indriunas" w:date="2018-06-15T11:04:00Z">
            <w:rPr/>
          </w:rPrChange>
        </w:rPr>
        <w:t>Trocar texto para o do Marco Aurélio</w:t>
      </w:r>
    </w:p>
    <w:p w14:paraId="0F1EF207" w14:textId="77777777" w:rsidR="0000792E" w:rsidRDefault="0000792E">
      <w:pPr>
        <w:rPr>
          <w:ins w:id="95" w:author="Luís Indriunas" w:date="2018-06-15T11:02:00Z"/>
        </w:rPr>
      </w:pPr>
    </w:p>
    <w:p w14:paraId="3137BAF4" w14:textId="77777777" w:rsidR="008D7772" w:rsidRDefault="008D7772" w:rsidP="008D7772">
      <w:pPr>
        <w:pStyle w:val="Corpo"/>
        <w:rPr>
          <w:ins w:id="96" w:author="Luís Indriunas" w:date="2018-06-15T11:04:00Z"/>
          <w:b/>
          <w:bCs/>
          <w:sz w:val="24"/>
          <w:szCs w:val="24"/>
        </w:rPr>
      </w:pPr>
      <w:ins w:id="97" w:author="Luís Indriunas" w:date="2018-06-15T11:04:00Z">
        <w:r>
          <w:rPr>
            <w:b/>
            <w:bCs/>
            <w:sz w:val="24"/>
            <w:szCs w:val="24"/>
          </w:rPr>
          <w:t>Título</w:t>
        </w:r>
      </w:ins>
    </w:p>
    <w:p w14:paraId="420BF643" w14:textId="77777777" w:rsidR="008D7772" w:rsidRDefault="008D7772" w:rsidP="008D7772">
      <w:pPr>
        <w:pStyle w:val="Corpo"/>
        <w:rPr>
          <w:ins w:id="98" w:author="Luís Indriunas" w:date="2018-06-15T11:04:00Z"/>
          <w:sz w:val="24"/>
          <w:szCs w:val="24"/>
        </w:rPr>
      </w:pPr>
    </w:p>
    <w:p w14:paraId="5FF33716" w14:textId="77777777" w:rsidR="008D7772" w:rsidRDefault="008D7772" w:rsidP="008D7772">
      <w:pPr>
        <w:pStyle w:val="Corpo"/>
        <w:rPr>
          <w:ins w:id="99" w:author="Luís Indriunas" w:date="2018-06-15T11:04:00Z"/>
          <w:sz w:val="24"/>
          <w:szCs w:val="24"/>
        </w:rPr>
      </w:pPr>
      <w:ins w:id="100" w:author="Luís Indriunas" w:date="2018-06-15T11:04:00Z">
        <w:r>
          <w:rPr>
            <w:sz w:val="24"/>
            <w:szCs w:val="24"/>
            <w:lang w:val="it-IT"/>
          </w:rPr>
          <w:t>Ministro Marco Aur</w:t>
        </w:r>
        <w:r>
          <w:rPr>
            <w:sz w:val="24"/>
            <w:szCs w:val="24"/>
          </w:rPr>
          <w:t>é</w:t>
        </w:r>
        <w:r>
          <w:rPr>
            <w:sz w:val="24"/>
            <w:szCs w:val="24"/>
            <w:lang w:val="pt-PT"/>
          </w:rPr>
          <w:t>lio Mello, do STF, recebe o 1</w:t>
        </w:r>
        <w:r>
          <w:rPr>
            <w:sz w:val="24"/>
            <w:szCs w:val="24"/>
          </w:rPr>
          <w:t>º pr</w:t>
        </w:r>
        <w:r>
          <w:rPr>
            <w:sz w:val="24"/>
            <w:szCs w:val="24"/>
            <w:lang w:val="fr-FR"/>
          </w:rPr>
          <w:t>ê</w:t>
        </w:r>
        <w:r>
          <w:rPr>
            <w:sz w:val="24"/>
            <w:szCs w:val="24"/>
            <w:lang w:val="pt-PT"/>
          </w:rPr>
          <w:t xml:space="preserve">mio de Direitos Humanos </w:t>
        </w:r>
      </w:ins>
    </w:p>
    <w:p w14:paraId="10954387" w14:textId="77777777" w:rsidR="008D7772" w:rsidRDefault="008D7772" w:rsidP="008D7772">
      <w:pPr>
        <w:pStyle w:val="Corpo"/>
        <w:rPr>
          <w:ins w:id="101" w:author="Luís Indriunas" w:date="2018-06-15T11:04:00Z"/>
          <w:sz w:val="24"/>
          <w:szCs w:val="24"/>
        </w:rPr>
      </w:pPr>
    </w:p>
    <w:p w14:paraId="494C412C" w14:textId="77777777" w:rsidR="008D7772" w:rsidRDefault="008D7772" w:rsidP="008D7772">
      <w:pPr>
        <w:pStyle w:val="Corpo"/>
        <w:rPr>
          <w:ins w:id="102" w:author="Luís Indriunas" w:date="2018-06-15T11:04:00Z"/>
          <w:b/>
          <w:bCs/>
          <w:sz w:val="24"/>
          <w:szCs w:val="24"/>
        </w:rPr>
      </w:pPr>
      <w:ins w:id="103" w:author="Luís Indriunas" w:date="2018-06-15T11:04:00Z">
        <w:r>
          <w:rPr>
            <w:b/>
            <w:bCs/>
            <w:sz w:val="24"/>
            <w:szCs w:val="24"/>
          </w:rPr>
          <w:t xml:space="preserve">Texto </w:t>
        </w:r>
      </w:ins>
    </w:p>
    <w:p w14:paraId="0D6D187E" w14:textId="77777777" w:rsidR="008D7772" w:rsidRDefault="008D7772" w:rsidP="008D7772">
      <w:pPr>
        <w:pStyle w:val="Corpo"/>
        <w:rPr>
          <w:ins w:id="104" w:author="Luís Indriunas" w:date="2018-06-15T11:04:00Z"/>
          <w:sz w:val="24"/>
          <w:szCs w:val="24"/>
        </w:rPr>
      </w:pPr>
    </w:p>
    <w:p w14:paraId="2D5155A5" w14:textId="77777777" w:rsidR="0098595C" w:rsidRDefault="008D7772" w:rsidP="0098595C">
      <w:pPr>
        <w:shd w:val="clear" w:color="auto" w:fill="FFFFFF"/>
        <w:spacing w:after="0" w:line="240" w:lineRule="auto"/>
        <w:rPr>
          <w:ins w:id="105" w:author="Luís Indriunas" w:date="2018-06-15T11:25:00Z"/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ins w:id="106" w:author="Luís Indriunas" w:date="2018-06-15T11:04:00Z">
        <w:r>
          <w:rPr>
            <w:sz w:val="24"/>
            <w:szCs w:val="24"/>
            <w:lang w:val="pt-PT"/>
          </w:rPr>
          <w:t xml:space="preserve">No dia 18 de maio, a Comissão de Direitos Humanos do IASP teve a honra de </w:t>
        </w:r>
        <w:r>
          <w:rPr>
            <w:sz w:val="24"/>
            <w:szCs w:val="24"/>
            <w:lang w:val="es-ES_tradnl"/>
          </w:rPr>
          <w:t xml:space="preserve">agraciar </w:t>
        </w:r>
        <w:r>
          <w:rPr>
            <w:sz w:val="24"/>
            <w:szCs w:val="24"/>
            <w:lang w:val="pt-PT"/>
          </w:rPr>
          <w:t>o Ministro do STF</w:t>
        </w:r>
        <w:r>
          <w:rPr>
            <w:sz w:val="24"/>
            <w:szCs w:val="24"/>
          </w:rPr>
          <w:t>,</w:t>
        </w:r>
        <w:r>
          <w:rPr>
            <w:sz w:val="24"/>
            <w:szCs w:val="24"/>
            <w:lang w:val="it-IT"/>
          </w:rPr>
          <w:t xml:space="preserve"> Marco Aur</w:t>
        </w:r>
        <w:r>
          <w:rPr>
            <w:sz w:val="24"/>
            <w:szCs w:val="24"/>
          </w:rPr>
          <w:t>é</w:t>
        </w:r>
        <w:r>
          <w:rPr>
            <w:sz w:val="24"/>
            <w:szCs w:val="24"/>
            <w:lang w:val="it-IT"/>
          </w:rPr>
          <w:t xml:space="preserve">lio Mello, </w:t>
        </w:r>
        <w:r>
          <w:rPr>
            <w:sz w:val="24"/>
            <w:szCs w:val="24"/>
          </w:rPr>
          <w:t>com</w:t>
        </w:r>
        <w:r>
          <w:rPr>
            <w:sz w:val="24"/>
            <w:szCs w:val="24"/>
            <w:lang w:val="pt-PT"/>
          </w:rPr>
          <w:t xml:space="preserve"> o 1</w:t>
        </w:r>
        <w:r>
          <w:rPr>
            <w:sz w:val="24"/>
            <w:szCs w:val="24"/>
          </w:rPr>
          <w:t>º pr</w:t>
        </w:r>
        <w:r>
          <w:rPr>
            <w:sz w:val="24"/>
            <w:szCs w:val="24"/>
            <w:lang w:val="fr-FR"/>
          </w:rPr>
          <w:t>ê</w:t>
        </w:r>
        <w:r>
          <w:rPr>
            <w:sz w:val="24"/>
            <w:szCs w:val="24"/>
            <w:lang w:val="pt-PT"/>
          </w:rPr>
          <w:t>mio de Direitos Humanos. O concorrido evento contou com a presenç</w:t>
        </w:r>
        <w:r>
          <w:rPr>
            <w:sz w:val="24"/>
            <w:szCs w:val="24"/>
          </w:rPr>
          <w:t xml:space="preserve">a </w:t>
        </w:r>
        <w:r>
          <w:rPr>
            <w:sz w:val="24"/>
            <w:szCs w:val="24"/>
            <w:lang w:val="pt-PT"/>
          </w:rPr>
          <w:t>do tamb</w:t>
        </w:r>
        <w:r>
          <w:rPr>
            <w:sz w:val="24"/>
            <w:szCs w:val="24"/>
          </w:rPr>
          <w:t>é</w:t>
        </w:r>
        <w:r>
          <w:rPr>
            <w:sz w:val="24"/>
            <w:szCs w:val="24"/>
            <w:lang w:val="pt-PT"/>
          </w:rPr>
          <w:t xml:space="preserve">m Ministro do STF, </w:t>
        </w:r>
        <w:r>
          <w:rPr>
            <w:sz w:val="24"/>
            <w:szCs w:val="24"/>
          </w:rPr>
          <w:t xml:space="preserve">Alexandre de Moraes. </w:t>
        </w:r>
      </w:ins>
      <w:ins w:id="107" w:author="Luís Indriunas" w:date="2018-06-15T11:24:00Z">
        <w:r w:rsidR="0098595C">
          <w:rPr>
            <w:sz w:val="24"/>
            <w:szCs w:val="24"/>
          </w:rPr>
          <w:t xml:space="preserve"> (link para matéria</w:t>
        </w:r>
      </w:ins>
      <w:ins w:id="108" w:author="Luís Indriunas" w:date="2018-06-15T11:25:00Z">
        <w:r w:rsidR="0098595C">
          <w:rPr>
            <w:sz w:val="24"/>
            <w:szCs w:val="24"/>
          </w:rPr>
          <w:t xml:space="preserve">: </w:t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begin"/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instrText xml:space="preserve"> HYPERLINK "http://www.iasp.org.br/notcias-iasp/iasp-homenageia-o-ministro-marco-aurelio-mello-do-stf" \t "_blank" </w:instrText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separate"/>
        </w:r>
        <w:r w:rsidR="0098595C" w:rsidRPr="00A03366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t>http://www.iasp.org.br/notcias-iasp/iasp-homenageia-o-ministro-marco-aurelio-mello-do-stf</w:t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end"/>
        </w:r>
        <w:r w:rsidR="0098595C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t>)</w:t>
        </w:r>
      </w:ins>
    </w:p>
    <w:p w14:paraId="244F5370" w14:textId="77777777" w:rsidR="0098595C" w:rsidRPr="00A03366" w:rsidRDefault="0098595C" w:rsidP="0098595C">
      <w:pPr>
        <w:shd w:val="clear" w:color="auto" w:fill="FFFFFF"/>
        <w:spacing w:after="0" w:line="240" w:lineRule="auto"/>
        <w:rPr>
          <w:ins w:id="109" w:author="Luís Indriunas" w:date="2018-06-15T11:25:00Z"/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240C7E2" w14:textId="77777777" w:rsidR="0000792E" w:rsidDel="00BA5A5A" w:rsidRDefault="0000792E">
      <w:pPr>
        <w:rPr>
          <w:del w:id="110" w:author="Luís Indriunas" w:date="2018-06-15T11:34:00Z"/>
        </w:rPr>
      </w:pPr>
    </w:p>
    <w:p w14:paraId="5A40D48F" w14:textId="77777777" w:rsidR="00F91C0F" w:rsidRDefault="00F91C0F"/>
    <w:p w14:paraId="04275948" w14:textId="77777777" w:rsidR="00F91C0F" w:rsidRPr="008D7772" w:rsidRDefault="00F91C0F">
      <w:pPr>
        <w:rPr>
          <w:b/>
          <w:rPrChange w:id="111" w:author="Luís Indriunas" w:date="2018-06-15T11:05:00Z">
            <w:rPr/>
          </w:rPrChange>
        </w:rPr>
      </w:pPr>
      <w:r w:rsidRPr="008D7772">
        <w:rPr>
          <w:b/>
          <w:rPrChange w:id="112" w:author="Luís Indriunas" w:date="2018-06-15T11:05:00Z">
            <w:rPr/>
          </w:rPrChange>
        </w:rPr>
        <w:t>Chamada 3</w:t>
      </w:r>
    </w:p>
    <w:p w14:paraId="7498BEC6" w14:textId="77777777" w:rsidR="00F91C0F" w:rsidRPr="008D7772" w:rsidRDefault="00F91C0F">
      <w:pPr>
        <w:rPr>
          <w:b/>
          <w:rPrChange w:id="113" w:author="Luís Indriunas" w:date="2018-06-15T11:05:00Z">
            <w:rPr/>
          </w:rPrChange>
        </w:rPr>
      </w:pPr>
    </w:p>
    <w:p w14:paraId="22DBA4CC" w14:textId="77777777" w:rsidR="00F91C0F" w:rsidRPr="008D7772" w:rsidRDefault="00F91C0F">
      <w:pPr>
        <w:rPr>
          <w:b/>
          <w:rPrChange w:id="114" w:author="Luís Indriunas" w:date="2018-06-15T11:05:00Z">
            <w:rPr/>
          </w:rPrChange>
        </w:rPr>
      </w:pPr>
      <w:r w:rsidRPr="008D7772">
        <w:rPr>
          <w:b/>
          <w:rPrChange w:id="115" w:author="Luís Indriunas" w:date="2018-06-15T11:05:00Z">
            <w:rPr/>
          </w:rPrChange>
        </w:rPr>
        <w:t>Trocar texto e título para o do Secretário</w:t>
      </w:r>
    </w:p>
    <w:p w14:paraId="5F4DEB1E" w14:textId="77777777" w:rsidR="00F91C0F" w:rsidRDefault="00F91C0F">
      <w:pPr>
        <w:rPr>
          <w:ins w:id="116" w:author="Luís Indriunas" w:date="2018-06-15T11:05:00Z"/>
        </w:rPr>
      </w:pPr>
    </w:p>
    <w:p w14:paraId="4B41C2E7" w14:textId="77777777" w:rsidR="008D7772" w:rsidRPr="008D7772" w:rsidRDefault="008D7772">
      <w:pPr>
        <w:rPr>
          <w:ins w:id="117" w:author="Luís Indriunas" w:date="2018-06-15T11:05:00Z"/>
          <w:b/>
          <w:rPrChange w:id="118" w:author="Luís Indriunas" w:date="2018-06-15T11:05:00Z">
            <w:rPr>
              <w:ins w:id="119" w:author="Luís Indriunas" w:date="2018-06-15T11:05:00Z"/>
            </w:rPr>
          </w:rPrChange>
        </w:rPr>
      </w:pPr>
      <w:ins w:id="120" w:author="Luís Indriunas" w:date="2018-06-15T11:05:00Z">
        <w:r w:rsidRPr="008D7772">
          <w:rPr>
            <w:b/>
            <w:rPrChange w:id="121" w:author="Luís Indriunas" w:date="2018-06-15T11:05:00Z">
              <w:rPr/>
            </w:rPrChange>
          </w:rPr>
          <w:t>Título</w:t>
        </w:r>
      </w:ins>
    </w:p>
    <w:p w14:paraId="34DEEC10" w14:textId="77777777" w:rsidR="008D7772" w:rsidRDefault="008D7772">
      <w:pPr>
        <w:rPr>
          <w:ins w:id="122" w:author="Luís Indriunas" w:date="2018-06-15T11:05:00Z"/>
        </w:rPr>
      </w:pPr>
    </w:p>
    <w:p w14:paraId="6712FAFA" w14:textId="77777777" w:rsidR="008D7772" w:rsidRDefault="008D7772" w:rsidP="008D7772">
      <w:pPr>
        <w:pStyle w:val="Corpo"/>
        <w:rPr>
          <w:ins w:id="123" w:author="Luís Indriunas" w:date="2018-06-15T11:05:00Z"/>
          <w:sz w:val="24"/>
          <w:szCs w:val="24"/>
          <w:shd w:val="clear" w:color="auto" w:fill="FFFFFF"/>
        </w:rPr>
      </w:pPr>
      <w:ins w:id="124" w:author="Luís Indriunas" w:date="2018-06-15T11:05:00Z">
        <w:r>
          <w:rPr>
            <w:sz w:val="24"/>
            <w:szCs w:val="24"/>
            <w:shd w:val="clear" w:color="auto" w:fill="FFFFFF"/>
          </w:rPr>
          <w:t>Secretá</w:t>
        </w:r>
        <w:r>
          <w:rPr>
            <w:sz w:val="24"/>
            <w:szCs w:val="24"/>
            <w:shd w:val="clear" w:color="auto" w:fill="FFFFFF"/>
            <w:lang w:val="pt-PT"/>
          </w:rPr>
          <w:t xml:space="preserve">rio Rubens Rizek detalha ações da </w:t>
        </w:r>
        <w:r>
          <w:rPr>
            <w:sz w:val="24"/>
            <w:szCs w:val="24"/>
            <w:shd w:val="clear" w:color="auto" w:fill="FFFFFF"/>
          </w:rPr>
          <w:t>P</w:t>
        </w:r>
        <w:r>
          <w:rPr>
            <w:sz w:val="24"/>
            <w:szCs w:val="24"/>
            <w:shd w:val="clear" w:color="auto" w:fill="FFFFFF"/>
            <w:lang w:val="pt-PT"/>
          </w:rPr>
          <w:t>refeitura de São Paulo em reuniã</w:t>
        </w:r>
        <w:r>
          <w:rPr>
            <w:sz w:val="24"/>
            <w:szCs w:val="24"/>
            <w:shd w:val="clear" w:color="auto" w:fill="FFFFFF"/>
          </w:rPr>
          <w:t>o-almo</w:t>
        </w:r>
        <w:r>
          <w:rPr>
            <w:sz w:val="24"/>
            <w:szCs w:val="24"/>
            <w:shd w:val="clear" w:color="auto" w:fill="FFFFFF"/>
            <w:lang w:val="pt-PT"/>
          </w:rPr>
          <w:t>ç</w:t>
        </w:r>
        <w:r>
          <w:rPr>
            <w:sz w:val="24"/>
            <w:szCs w:val="24"/>
            <w:shd w:val="clear" w:color="auto" w:fill="FFFFFF"/>
          </w:rPr>
          <w:t>o</w:t>
        </w:r>
      </w:ins>
    </w:p>
    <w:p w14:paraId="5E332881" w14:textId="77777777" w:rsidR="008D7772" w:rsidRDefault="008D7772" w:rsidP="008D7772">
      <w:pPr>
        <w:pStyle w:val="Corpo"/>
        <w:rPr>
          <w:ins w:id="125" w:author="Luís Indriunas" w:date="2018-06-15T11:05:00Z"/>
          <w:sz w:val="24"/>
          <w:szCs w:val="24"/>
          <w:shd w:val="clear" w:color="auto" w:fill="FFFFFF"/>
        </w:rPr>
      </w:pPr>
    </w:p>
    <w:p w14:paraId="6BA5B4FA" w14:textId="77777777" w:rsidR="008D7772" w:rsidRDefault="008D7772" w:rsidP="008D7772">
      <w:pPr>
        <w:pStyle w:val="Corpo"/>
        <w:rPr>
          <w:ins w:id="126" w:author="Luís Indriunas" w:date="2018-06-15T11:05:00Z"/>
          <w:b/>
          <w:bCs/>
          <w:sz w:val="24"/>
          <w:szCs w:val="24"/>
          <w:shd w:val="clear" w:color="auto" w:fill="FFFFFF"/>
        </w:rPr>
      </w:pPr>
      <w:ins w:id="127" w:author="Luís Indriunas" w:date="2018-06-15T11:05:00Z">
        <w:r>
          <w:rPr>
            <w:b/>
            <w:bCs/>
            <w:sz w:val="24"/>
            <w:szCs w:val="24"/>
            <w:shd w:val="clear" w:color="auto" w:fill="FFFFFF"/>
          </w:rPr>
          <w:t xml:space="preserve">Texto </w:t>
        </w:r>
      </w:ins>
    </w:p>
    <w:p w14:paraId="4F1CCC09" w14:textId="77777777" w:rsidR="008D7772" w:rsidRDefault="008D7772" w:rsidP="008D7772">
      <w:pPr>
        <w:pStyle w:val="Corpo"/>
        <w:rPr>
          <w:ins w:id="128" w:author="Luís Indriunas" w:date="2018-06-15T11:05:00Z"/>
          <w:sz w:val="24"/>
          <w:szCs w:val="24"/>
          <w:shd w:val="clear" w:color="auto" w:fill="FFFFFF"/>
        </w:rPr>
      </w:pPr>
    </w:p>
    <w:p w14:paraId="1ECC60CB" w14:textId="77777777" w:rsidR="008D7772" w:rsidRPr="0098595C" w:rsidRDefault="008D7772" w:rsidP="0098595C">
      <w:pPr>
        <w:shd w:val="clear" w:color="auto" w:fill="FFFFFF"/>
        <w:spacing w:after="0" w:line="240" w:lineRule="auto"/>
        <w:rPr>
          <w:ins w:id="129" w:author="Luís Indriunas" w:date="2018-06-15T11:05:00Z"/>
          <w:rFonts w:ascii="Verdana" w:eastAsia="Times New Roman" w:hAnsi="Verdana" w:cs="Times New Roman"/>
          <w:color w:val="000000"/>
          <w:sz w:val="20"/>
          <w:szCs w:val="20"/>
          <w:lang w:eastAsia="pt-BR"/>
          <w:rPrChange w:id="130" w:author="Luís Indriunas" w:date="2018-06-15T11:25:00Z">
            <w:rPr>
              <w:ins w:id="131" w:author="Luís Indriunas" w:date="2018-06-15T11:05:00Z"/>
              <w:sz w:val="24"/>
              <w:szCs w:val="24"/>
              <w:shd w:val="clear" w:color="auto" w:fill="FFFFFF"/>
            </w:rPr>
          </w:rPrChange>
        </w:rPr>
        <w:pPrChange w:id="132" w:author="Luís Indriunas" w:date="2018-06-15T11:25:00Z">
          <w:pPr>
            <w:pStyle w:val="Corpo"/>
          </w:pPr>
        </w:pPrChange>
      </w:pPr>
      <w:ins w:id="133" w:author="Luís Indriunas" w:date="2018-06-15T11:05:00Z">
        <w:r>
          <w:rPr>
            <w:sz w:val="24"/>
            <w:szCs w:val="24"/>
            <w:shd w:val="clear" w:color="auto" w:fill="FFFFFF"/>
          </w:rPr>
          <w:t>Alé</w:t>
        </w:r>
        <w:r>
          <w:rPr>
            <w:sz w:val="24"/>
            <w:szCs w:val="24"/>
            <w:shd w:val="clear" w:color="auto" w:fill="FFFFFF"/>
            <w:lang w:val="pt-PT"/>
          </w:rPr>
          <w:t>m de falar sobre a paralisação dos caminhoneiros, o secret</w:t>
        </w:r>
        <w:r>
          <w:rPr>
            <w:sz w:val="24"/>
            <w:szCs w:val="24"/>
            <w:shd w:val="clear" w:color="auto" w:fill="FFFFFF"/>
          </w:rPr>
          <w:t>á</w:t>
        </w:r>
        <w:r>
          <w:rPr>
            <w:sz w:val="24"/>
            <w:szCs w:val="24"/>
            <w:shd w:val="clear" w:color="auto" w:fill="FFFFFF"/>
            <w:lang w:val="pt-PT"/>
          </w:rPr>
          <w:t xml:space="preserve">rio municipal de Justiça de São Paulo, Rubens Rizek Jr, detalhou medidas tomadas que para agilizar os processos relacionados </w:t>
        </w:r>
        <w:r>
          <w:rPr>
            <w:sz w:val="24"/>
            <w:szCs w:val="24"/>
            <w:shd w:val="clear" w:color="auto" w:fill="FFFFFF"/>
            <w:lang w:val="fr-FR"/>
          </w:rPr>
          <w:t xml:space="preserve">à </w:t>
        </w:r>
        <w:r>
          <w:rPr>
            <w:sz w:val="24"/>
            <w:szCs w:val="24"/>
            <w:shd w:val="clear" w:color="auto" w:fill="FFFFFF"/>
            <w:lang w:val="pt-PT"/>
          </w:rPr>
          <w:t xml:space="preserve">cidade. </w:t>
        </w:r>
        <w:r>
          <w:rPr>
            <w:b/>
            <w:bCs/>
            <w:sz w:val="24"/>
            <w:szCs w:val="24"/>
            <w:shd w:val="clear" w:color="auto" w:fill="FFFFFF"/>
          </w:rPr>
          <w:t>(</w:t>
        </w:r>
        <w:r>
          <w:rPr>
            <w:b/>
            <w:bCs/>
            <w:sz w:val="24"/>
            <w:szCs w:val="24"/>
            <w:lang w:val="pt-PT"/>
          </w:rPr>
          <w:t>link para a mat</w:t>
        </w:r>
        <w:r>
          <w:rPr>
            <w:b/>
            <w:bCs/>
            <w:sz w:val="24"/>
            <w:szCs w:val="24"/>
          </w:rPr>
          <w:t>éria</w:t>
        </w:r>
      </w:ins>
      <w:ins w:id="134" w:author="Luís Indriunas" w:date="2018-06-15T11:25:00Z">
        <w:r w:rsidR="0098595C">
          <w:rPr>
            <w:b/>
            <w:bCs/>
            <w:sz w:val="24"/>
            <w:szCs w:val="24"/>
          </w:rPr>
          <w:t xml:space="preserve">: </w:t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begin"/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instrText xml:space="preserve"> HYPERLINK "http://www.iasp.org.br/notcias-iasp/2018/5/25/para-secretario-municipal-de-justica-sindicatos-perderam-o-contato" \t "_blank" </w:instrText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separate"/>
        </w:r>
        <w:r w:rsidR="0098595C" w:rsidRPr="00A03366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t>http://www.iasp.org.br/notcias-iasp/2018/5/25/para-secretario-municipal-de-justica-sindicatos-perderam-o-contato</w:t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end"/>
        </w:r>
      </w:ins>
      <w:ins w:id="135" w:author="Luís Indriunas" w:date="2018-06-15T11:05:00Z">
        <w:r>
          <w:rPr>
            <w:b/>
            <w:bCs/>
            <w:sz w:val="24"/>
            <w:szCs w:val="24"/>
          </w:rPr>
          <w:t>)</w:t>
        </w:r>
      </w:ins>
    </w:p>
    <w:p w14:paraId="21AA1853" w14:textId="77777777" w:rsidR="008D7772" w:rsidRDefault="008D7772"/>
    <w:p w14:paraId="1573F40F" w14:textId="77777777" w:rsidR="00F91C0F" w:rsidRPr="008D7772" w:rsidRDefault="00F91C0F">
      <w:pPr>
        <w:rPr>
          <w:b/>
          <w:rPrChange w:id="136" w:author="Luís Indriunas" w:date="2018-06-15T11:06:00Z">
            <w:rPr/>
          </w:rPrChange>
        </w:rPr>
      </w:pPr>
      <w:r w:rsidRPr="008D7772">
        <w:rPr>
          <w:b/>
          <w:rPrChange w:id="137" w:author="Luís Indriunas" w:date="2018-06-15T11:06:00Z">
            <w:rPr/>
          </w:rPrChange>
        </w:rPr>
        <w:t>Chamada 4</w:t>
      </w:r>
    </w:p>
    <w:p w14:paraId="1C669701" w14:textId="77777777" w:rsidR="00F91C0F" w:rsidRDefault="00F91C0F"/>
    <w:p w14:paraId="26BBB3A4" w14:textId="77777777" w:rsidR="00F91C0F" w:rsidRPr="008D7772" w:rsidRDefault="00F91C0F">
      <w:pPr>
        <w:rPr>
          <w:b/>
          <w:rPrChange w:id="138" w:author="Luís Indriunas" w:date="2018-06-15T11:06:00Z">
            <w:rPr/>
          </w:rPrChange>
        </w:rPr>
      </w:pPr>
      <w:r w:rsidRPr="008D7772">
        <w:rPr>
          <w:b/>
          <w:rPrChange w:id="139" w:author="Luís Indriunas" w:date="2018-06-15T11:06:00Z">
            <w:rPr/>
          </w:rPrChange>
        </w:rPr>
        <w:t xml:space="preserve">Trocar pela chamada com o texto </w:t>
      </w:r>
      <w:r w:rsidR="0000792E" w:rsidRPr="008D7772">
        <w:rPr>
          <w:b/>
          <w:rPrChange w:id="140" w:author="Luís Indriunas" w:date="2018-06-15T11:06:00Z">
            <w:rPr/>
          </w:rPrChange>
        </w:rPr>
        <w:t>da comissão</w:t>
      </w:r>
    </w:p>
    <w:p w14:paraId="09E76FDA" w14:textId="77777777" w:rsidR="0000792E" w:rsidRDefault="0000792E">
      <w:pPr>
        <w:rPr>
          <w:ins w:id="141" w:author="Luís Indriunas" w:date="2018-06-15T11:06:00Z"/>
        </w:rPr>
      </w:pPr>
    </w:p>
    <w:p w14:paraId="0EBAA66F" w14:textId="77777777" w:rsidR="0098595C" w:rsidRDefault="008D7772" w:rsidP="0098595C">
      <w:pPr>
        <w:shd w:val="clear" w:color="auto" w:fill="FFFFFF"/>
        <w:spacing w:after="0" w:line="240" w:lineRule="auto"/>
        <w:rPr>
          <w:ins w:id="142" w:author="Luís Indriunas" w:date="2018-06-15T11:29:00Z"/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ins w:id="143" w:author="Luís Indriunas" w:date="2018-06-15T11:07:00Z">
        <w:r>
          <w:rPr>
            <w:sz w:val="24"/>
            <w:szCs w:val="24"/>
            <w:lang w:val="pt-PT"/>
          </w:rPr>
          <w:t>Conheça as atividades da Comissão de Direito Administrativo do IASP, presidida pelo professor S</w:t>
        </w:r>
        <w:r>
          <w:rPr>
            <w:sz w:val="24"/>
            <w:szCs w:val="24"/>
          </w:rPr>
          <w:t>é</w:t>
        </w:r>
        <w:r>
          <w:rPr>
            <w:sz w:val="24"/>
            <w:szCs w:val="24"/>
            <w:lang w:val="pt-PT"/>
          </w:rPr>
          <w:t xml:space="preserve">rgio Ferraz </w:t>
        </w:r>
        <w:r>
          <w:rPr>
            <w:b/>
            <w:bCs/>
            <w:sz w:val="24"/>
            <w:szCs w:val="24"/>
            <w:lang w:val="pt-PT"/>
          </w:rPr>
          <w:t>(link para a mat</w:t>
        </w:r>
        <w:proofErr w:type="spellStart"/>
        <w:r>
          <w:rPr>
            <w:b/>
            <w:bCs/>
            <w:sz w:val="24"/>
            <w:szCs w:val="24"/>
          </w:rPr>
          <w:t>éria</w:t>
        </w:r>
      </w:ins>
      <w:proofErr w:type="spellEnd"/>
      <w:ins w:id="144" w:author="Luís Indriunas" w:date="2018-06-15T11:27:00Z">
        <w:r w:rsidR="0098595C">
          <w:rPr>
            <w:b/>
            <w:bCs/>
            <w:sz w:val="24"/>
            <w:szCs w:val="24"/>
          </w:rPr>
          <w:t>:</w:t>
        </w:r>
      </w:ins>
      <w:ins w:id="145" w:author="Luís Indriunas" w:date="2018-06-15T11:29:00Z">
        <w:r w:rsidR="0098595C">
          <w:rPr>
            <w:b/>
            <w:bCs/>
            <w:sz w:val="24"/>
            <w:szCs w:val="24"/>
          </w:rPr>
          <w:t xml:space="preserve"> </w:t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begin"/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instrText xml:space="preserve"> HYPERLINK "http://www.iasp.org.br/notcias-iasp/comissao-de-direito-administrativo-promove-curso-gratuito-para-academicos" \t "_blank" </w:instrText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separate"/>
        </w:r>
        <w:r w:rsidR="0098595C" w:rsidRPr="00A03366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t>http://www.iasp.org.br/notcias-iasp/comissao-de-direito-administrativo-promove-curso-gratuito-para-academicos</w:t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end"/>
        </w:r>
        <w:r w:rsidR="0098595C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t>)</w:t>
        </w:r>
      </w:ins>
    </w:p>
    <w:p w14:paraId="298FB88F" w14:textId="77777777" w:rsidR="0098595C" w:rsidRDefault="0098595C" w:rsidP="0098595C">
      <w:pPr>
        <w:shd w:val="clear" w:color="auto" w:fill="FFFFFF"/>
        <w:spacing w:after="0" w:line="240" w:lineRule="auto"/>
        <w:rPr>
          <w:ins w:id="146" w:author="Luís Indriunas" w:date="2018-06-15T11:29:00Z"/>
          <w:b/>
          <w:bCs/>
          <w:sz w:val="24"/>
          <w:szCs w:val="24"/>
        </w:rPr>
      </w:pPr>
    </w:p>
    <w:p w14:paraId="09A7FD53" w14:textId="77777777" w:rsidR="0098595C" w:rsidRDefault="0098595C" w:rsidP="0098595C">
      <w:pPr>
        <w:shd w:val="clear" w:color="auto" w:fill="FFFFFF"/>
        <w:spacing w:after="0" w:line="240" w:lineRule="auto"/>
        <w:rPr>
          <w:ins w:id="147" w:author="Luís Indriunas" w:date="2018-06-15T11:29:00Z"/>
          <w:b/>
          <w:bCs/>
          <w:sz w:val="24"/>
          <w:szCs w:val="24"/>
        </w:rPr>
      </w:pPr>
    </w:p>
    <w:p w14:paraId="0CAE158C" w14:textId="77777777" w:rsidR="0098595C" w:rsidRPr="00995BA9" w:rsidRDefault="0098595C" w:rsidP="0098595C">
      <w:pPr>
        <w:pStyle w:val="Corpo"/>
        <w:rPr>
          <w:ins w:id="148" w:author="Luís Indriunas" w:date="2018-06-15T11:29:00Z"/>
          <w:b/>
          <w:sz w:val="24"/>
          <w:szCs w:val="24"/>
        </w:rPr>
      </w:pPr>
      <w:ins w:id="149" w:author="Luís Indriunas" w:date="2018-06-15T11:29:00Z">
        <w:r w:rsidRPr="00995BA9">
          <w:rPr>
            <w:b/>
            <w:sz w:val="24"/>
            <w:szCs w:val="24"/>
          </w:rPr>
          <w:t xml:space="preserve">Chamada </w:t>
        </w:r>
        <w:r>
          <w:rPr>
            <w:b/>
            <w:sz w:val="24"/>
            <w:szCs w:val="24"/>
          </w:rPr>
          <w:t>6</w:t>
        </w:r>
      </w:ins>
    </w:p>
    <w:p w14:paraId="0D7D5EC6" w14:textId="77777777" w:rsidR="0098595C" w:rsidRPr="00995BA9" w:rsidRDefault="0098595C" w:rsidP="0098595C">
      <w:pPr>
        <w:pStyle w:val="Corpo"/>
        <w:rPr>
          <w:ins w:id="150" w:author="Luís Indriunas" w:date="2018-06-15T11:29:00Z"/>
          <w:b/>
          <w:sz w:val="24"/>
          <w:szCs w:val="24"/>
        </w:rPr>
      </w:pPr>
    </w:p>
    <w:p w14:paraId="1DA98D46" w14:textId="77777777" w:rsidR="0098595C" w:rsidRPr="00995BA9" w:rsidRDefault="0098595C" w:rsidP="0098595C">
      <w:pPr>
        <w:pStyle w:val="Corpo"/>
        <w:rPr>
          <w:ins w:id="151" w:author="Luís Indriunas" w:date="2018-06-15T11:29:00Z"/>
          <w:b/>
          <w:sz w:val="24"/>
          <w:szCs w:val="24"/>
        </w:rPr>
      </w:pPr>
      <w:ins w:id="152" w:author="Luís Indriunas" w:date="2018-06-15T11:33:00Z">
        <w:r>
          <w:rPr>
            <w:b/>
            <w:sz w:val="24"/>
            <w:szCs w:val="24"/>
          </w:rPr>
          <w:t>Manter</w:t>
        </w:r>
      </w:ins>
    </w:p>
    <w:p w14:paraId="0C9D8AE1" w14:textId="77777777" w:rsidR="0098595C" w:rsidRPr="0098595C" w:rsidRDefault="0098595C" w:rsidP="0098595C">
      <w:pPr>
        <w:shd w:val="clear" w:color="auto" w:fill="FFFFFF"/>
        <w:spacing w:after="0" w:line="240" w:lineRule="auto"/>
        <w:rPr>
          <w:ins w:id="153" w:author="Luís Indriunas" w:date="2018-06-15T11:29:00Z"/>
          <w:b/>
          <w:bCs/>
          <w:sz w:val="24"/>
          <w:szCs w:val="24"/>
          <w:lang w:val="de-DE"/>
          <w:rPrChange w:id="154" w:author="Luís Indriunas" w:date="2018-06-15T11:29:00Z">
            <w:rPr>
              <w:ins w:id="155" w:author="Luís Indriunas" w:date="2018-06-15T11:29:00Z"/>
              <w:b/>
              <w:bCs/>
              <w:sz w:val="24"/>
              <w:szCs w:val="24"/>
            </w:rPr>
          </w:rPrChange>
        </w:rPr>
      </w:pPr>
    </w:p>
    <w:p w14:paraId="12E5820E" w14:textId="77777777" w:rsidR="008D7772" w:rsidRPr="0098595C" w:rsidRDefault="0098595C" w:rsidP="0098595C">
      <w:pPr>
        <w:pStyle w:val="Corpo"/>
        <w:rPr>
          <w:ins w:id="156" w:author="Luís Indriunas" w:date="2018-06-15T11:07:00Z"/>
          <w:sz w:val="24"/>
          <w:szCs w:val="24"/>
          <w:rPrChange w:id="157" w:author="Luís Indriunas" w:date="2018-06-15T11:30:00Z">
            <w:rPr>
              <w:ins w:id="158" w:author="Luís Indriunas" w:date="2018-06-15T11:07:00Z"/>
              <w:sz w:val="24"/>
              <w:szCs w:val="24"/>
            </w:rPr>
          </w:rPrChange>
        </w:rPr>
        <w:pPrChange w:id="159" w:author="Luís Indriunas" w:date="2018-06-15T11:30:00Z">
          <w:pPr>
            <w:pStyle w:val="Corpo"/>
          </w:pPr>
        </w:pPrChange>
      </w:pPr>
      <w:bookmarkStart w:id="160" w:name="_Hlk516824105"/>
      <w:ins w:id="161" w:author="Luís Indriunas" w:date="2018-06-15T11:30:00Z">
        <w:r>
          <w:rPr>
            <w:sz w:val="24"/>
            <w:szCs w:val="24"/>
            <w:lang w:val="pt-PT"/>
          </w:rPr>
          <w:t xml:space="preserve">A obrigatoriedade da impressão de votos nas eleições foi debatida durante a reunião do Conselho do IASP de maio </w:t>
        </w:r>
        <w:r>
          <w:rPr>
            <w:b/>
            <w:bCs/>
            <w:sz w:val="24"/>
            <w:szCs w:val="24"/>
            <w:lang w:val="pt-PT"/>
          </w:rPr>
          <w:t>(link para a mat</w:t>
        </w:r>
        <w:r>
          <w:rPr>
            <w:b/>
            <w:bCs/>
            <w:sz w:val="24"/>
            <w:szCs w:val="24"/>
          </w:rPr>
          <w:t>éria</w:t>
        </w:r>
        <w:bookmarkEnd w:id="160"/>
        <w:r>
          <w:rPr>
            <w:b/>
            <w:bCs/>
            <w:sz w:val="24"/>
            <w:szCs w:val="24"/>
          </w:rPr>
          <w:t xml:space="preserve">: </w:t>
        </w:r>
      </w:ins>
      <w:ins w:id="162" w:author="Luís Indriunas" w:date="2018-06-15T11:27:00Z">
        <w:r w:rsidRPr="0098595C">
          <w:rPr>
            <w:b/>
            <w:bCs/>
            <w:sz w:val="24"/>
            <w:szCs w:val="24"/>
            <w:rPrChange w:id="163" w:author="Luís Indriunas" w:date="2018-06-15T11:30:00Z">
              <w:rPr>
                <w:b/>
                <w:bCs/>
                <w:sz w:val="24"/>
                <w:szCs w:val="24"/>
              </w:rPr>
            </w:rPrChange>
          </w:rPr>
          <w:t xml:space="preserve"> </w:t>
        </w:r>
        <w:r w:rsidRPr="00A03366">
          <w:rPr>
            <w:rFonts w:ascii="Verdana" w:eastAsia="Times New Roman" w:hAnsi="Verdana" w:cs="Times New Roman"/>
            <w:sz w:val="20"/>
            <w:szCs w:val="20"/>
          </w:rPr>
          <w:fldChar w:fldCharType="begin"/>
        </w:r>
        <w:r w:rsidRPr="0098595C">
          <w:rPr>
            <w:rFonts w:ascii="Verdana" w:eastAsia="Times New Roman" w:hAnsi="Verdana" w:cs="Times New Roman"/>
            <w:sz w:val="20"/>
            <w:szCs w:val="20"/>
            <w:rPrChange w:id="164" w:author="Luís Indriunas" w:date="2018-06-15T11:30:00Z">
              <w:rPr>
                <w:rFonts w:ascii="Verdana" w:eastAsia="Times New Roman" w:hAnsi="Verdana" w:cs="Times New Roman"/>
                <w:sz w:val="20"/>
                <w:szCs w:val="20"/>
              </w:rPr>
            </w:rPrChange>
          </w:rPr>
          <w:instrText xml:space="preserve"> HYPERLINK "http://www.iasp.org.br/notcias-iasp/reuniao-do-conselho-do-iasp-discute-impressao-de-votos" \t "_blank" </w:instrText>
        </w:r>
        <w:r w:rsidRPr="00A03366">
          <w:rPr>
            <w:rFonts w:ascii="Verdana" w:eastAsia="Times New Roman" w:hAnsi="Verdana" w:cs="Times New Roman"/>
            <w:sz w:val="20"/>
            <w:szCs w:val="20"/>
          </w:rPr>
          <w:fldChar w:fldCharType="separate"/>
        </w:r>
        <w:r w:rsidRPr="0098595C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rPrChange w:id="165" w:author="Luís Indriunas" w:date="2018-06-15T11:30:00Z">
              <w:rPr>
                <w:rFonts w:ascii="Verdana" w:eastAsia="Times New Roman" w:hAnsi="Verdana" w:cs="Times New Roman"/>
                <w:color w:val="598FDE"/>
                <w:sz w:val="20"/>
                <w:szCs w:val="20"/>
                <w:u w:val="single"/>
              </w:rPr>
            </w:rPrChange>
          </w:rPr>
          <w:t>http://www.iasp.org.br/notcias-iasp/reuniao-do-conselho-do-iasp-discute-impressao-de-votos</w:t>
        </w:r>
        <w:r w:rsidRPr="00A03366">
          <w:rPr>
            <w:rFonts w:ascii="Verdana" w:eastAsia="Times New Roman" w:hAnsi="Verdana" w:cs="Times New Roman"/>
            <w:sz w:val="20"/>
            <w:szCs w:val="20"/>
          </w:rPr>
          <w:fldChar w:fldCharType="end"/>
        </w:r>
      </w:ins>
      <w:ins w:id="166" w:author="Luís Indriunas" w:date="2018-06-15T11:07:00Z">
        <w:r w:rsidR="008D7772" w:rsidRPr="0098595C">
          <w:rPr>
            <w:b/>
            <w:bCs/>
            <w:sz w:val="24"/>
            <w:szCs w:val="24"/>
            <w:rPrChange w:id="167" w:author="Luís Indriunas" w:date="2018-06-15T11:30:00Z">
              <w:rPr>
                <w:b/>
                <w:bCs/>
                <w:sz w:val="24"/>
                <w:szCs w:val="24"/>
              </w:rPr>
            </w:rPrChange>
          </w:rPr>
          <w:t>)</w:t>
        </w:r>
      </w:ins>
    </w:p>
    <w:p w14:paraId="09BAFBED" w14:textId="77777777" w:rsidR="0098595C" w:rsidRDefault="0098595C" w:rsidP="008D7772">
      <w:pPr>
        <w:pStyle w:val="Corpo"/>
        <w:rPr>
          <w:ins w:id="168" w:author="Luís Indriunas" w:date="2018-06-15T11:07:00Z"/>
          <w:sz w:val="24"/>
          <w:szCs w:val="24"/>
        </w:rPr>
      </w:pPr>
    </w:p>
    <w:p w14:paraId="655F6659" w14:textId="77777777" w:rsidR="008D7772" w:rsidRPr="008D7772" w:rsidRDefault="008D7772" w:rsidP="008D7772">
      <w:pPr>
        <w:pStyle w:val="Corpo"/>
        <w:rPr>
          <w:ins w:id="169" w:author="Luís Indriunas" w:date="2018-06-15T11:07:00Z"/>
          <w:b/>
          <w:sz w:val="24"/>
          <w:szCs w:val="24"/>
          <w:rPrChange w:id="170" w:author="Luís Indriunas" w:date="2018-06-15T11:09:00Z">
            <w:rPr>
              <w:ins w:id="171" w:author="Luís Indriunas" w:date="2018-06-15T11:07:00Z"/>
              <w:sz w:val="24"/>
              <w:szCs w:val="24"/>
            </w:rPr>
          </w:rPrChange>
        </w:rPr>
      </w:pPr>
      <w:ins w:id="172" w:author="Luís Indriunas" w:date="2018-06-15T11:07:00Z">
        <w:r w:rsidRPr="008D7772">
          <w:rPr>
            <w:b/>
            <w:sz w:val="24"/>
            <w:szCs w:val="24"/>
            <w:rPrChange w:id="173" w:author="Luís Indriunas" w:date="2018-06-15T11:09:00Z">
              <w:rPr>
                <w:sz w:val="24"/>
                <w:szCs w:val="24"/>
              </w:rPr>
            </w:rPrChange>
          </w:rPr>
          <w:t>Chamada 5</w:t>
        </w:r>
      </w:ins>
    </w:p>
    <w:p w14:paraId="17E64777" w14:textId="77777777" w:rsidR="008D7772" w:rsidRPr="008D7772" w:rsidRDefault="008D7772" w:rsidP="008D7772">
      <w:pPr>
        <w:pStyle w:val="Corpo"/>
        <w:rPr>
          <w:ins w:id="174" w:author="Luís Indriunas" w:date="2018-06-15T11:08:00Z"/>
          <w:b/>
          <w:sz w:val="24"/>
          <w:szCs w:val="24"/>
          <w:rPrChange w:id="175" w:author="Luís Indriunas" w:date="2018-06-15T11:09:00Z">
            <w:rPr>
              <w:ins w:id="176" w:author="Luís Indriunas" w:date="2018-06-15T11:08:00Z"/>
              <w:sz w:val="24"/>
              <w:szCs w:val="24"/>
            </w:rPr>
          </w:rPrChange>
        </w:rPr>
      </w:pPr>
    </w:p>
    <w:p w14:paraId="78505F9E" w14:textId="77777777" w:rsidR="008D7772" w:rsidRPr="008D7772" w:rsidRDefault="008D7772" w:rsidP="008D7772">
      <w:pPr>
        <w:pStyle w:val="Corpo"/>
        <w:rPr>
          <w:ins w:id="177" w:author="Luís Indriunas" w:date="2018-06-15T11:08:00Z"/>
          <w:b/>
          <w:sz w:val="24"/>
          <w:szCs w:val="24"/>
          <w:rPrChange w:id="178" w:author="Luís Indriunas" w:date="2018-06-15T11:09:00Z">
            <w:rPr>
              <w:ins w:id="179" w:author="Luís Indriunas" w:date="2018-06-15T11:08:00Z"/>
              <w:sz w:val="24"/>
              <w:szCs w:val="24"/>
            </w:rPr>
          </w:rPrChange>
        </w:rPr>
      </w:pPr>
      <w:ins w:id="180" w:author="Luís Indriunas" w:date="2018-06-15T11:08:00Z">
        <w:r w:rsidRPr="008D7772">
          <w:rPr>
            <w:b/>
            <w:sz w:val="24"/>
            <w:szCs w:val="24"/>
            <w:rPrChange w:id="181" w:author="Luís Indriunas" w:date="2018-06-15T11:09:00Z">
              <w:rPr>
                <w:sz w:val="24"/>
                <w:szCs w:val="24"/>
              </w:rPr>
            </w:rPrChange>
          </w:rPr>
          <w:t>Fazer retângulo com o logo da Editora IASP à esquerda</w:t>
        </w:r>
      </w:ins>
    </w:p>
    <w:p w14:paraId="3E7123DD" w14:textId="77777777" w:rsidR="008D7772" w:rsidRDefault="008D7772" w:rsidP="008D7772">
      <w:pPr>
        <w:pStyle w:val="Corpo"/>
        <w:rPr>
          <w:ins w:id="182" w:author="Luís Indriunas" w:date="2018-06-15T11:08:00Z"/>
          <w:sz w:val="24"/>
          <w:szCs w:val="24"/>
        </w:rPr>
      </w:pPr>
    </w:p>
    <w:p w14:paraId="1579ABAE" w14:textId="77777777" w:rsidR="0098595C" w:rsidRPr="00A03366" w:rsidRDefault="008D7772" w:rsidP="0098595C">
      <w:pPr>
        <w:shd w:val="clear" w:color="auto" w:fill="FFFFFF"/>
        <w:spacing w:after="0" w:line="240" w:lineRule="auto"/>
        <w:rPr>
          <w:ins w:id="183" w:author="Luís Indriunas" w:date="2018-06-15T11:32:00Z"/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ins w:id="184" w:author="Luís Indriunas" w:date="2018-06-15T11:08:00Z">
        <w:r>
          <w:rPr>
            <w:sz w:val="24"/>
            <w:szCs w:val="24"/>
          </w:rPr>
          <w:t>Editor</w:t>
        </w:r>
      </w:ins>
      <w:ins w:id="185" w:author="Luís Indriunas" w:date="2018-06-15T11:09:00Z">
        <w:r>
          <w:rPr>
            <w:sz w:val="24"/>
            <w:szCs w:val="24"/>
          </w:rPr>
          <w:t>a lança cinco novos títulos na próxima quarta</w:t>
        </w:r>
      </w:ins>
      <w:ins w:id="186" w:author="Luís Indriunas" w:date="2018-06-15T11:33:00Z">
        <w:r w:rsidR="0098595C">
          <w:rPr>
            <w:sz w:val="24"/>
            <w:szCs w:val="24"/>
          </w:rPr>
          <w:t xml:space="preserve"> (dia 20)</w:t>
        </w:r>
      </w:ins>
      <w:ins w:id="187" w:author="Luís Indriunas" w:date="2018-06-15T11:28:00Z">
        <w:r w:rsidR="0098595C">
          <w:rPr>
            <w:sz w:val="24"/>
            <w:szCs w:val="24"/>
          </w:rPr>
          <w:t xml:space="preserve"> (link para a matéria: </w:t>
        </w:r>
      </w:ins>
      <w:ins w:id="188" w:author="Luís Indriunas" w:date="2018-06-15T11:32:00Z"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begin"/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instrText xml:space="preserve"> HYPERLINK "http://www.iasp.org.br/notcias-iasp/2018/6/14/editora-iasp-lana-cinco-publicaes-com-temas-de-diversas-reas-do-direito" \t "_blank" </w:instrText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separate"/>
        </w:r>
        <w:r w:rsidR="0098595C" w:rsidRPr="00A03366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t>http://www.iasp</w:t>
        </w:r>
        <w:r w:rsidR="0098595C" w:rsidRPr="00A03366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t>.</w:t>
        </w:r>
        <w:r w:rsidR="0098595C" w:rsidRPr="00A03366">
          <w:rPr>
            <w:rFonts w:ascii="Verdana" w:eastAsia="Times New Roman" w:hAnsi="Verdana" w:cs="Times New Roman"/>
            <w:color w:val="598FDE"/>
            <w:sz w:val="20"/>
            <w:szCs w:val="20"/>
            <w:u w:val="single"/>
            <w:lang w:eastAsia="pt-BR"/>
          </w:rPr>
          <w:t>org.br/notcias-iasp/2018/6/14/editora-iasp-lana-cinco-publicaes-com-temas-de-diversas-reas-do-direito</w:t>
        </w:r>
        <w:r w:rsidR="0098595C" w:rsidRPr="00A03366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fldChar w:fldCharType="end"/>
        </w:r>
      </w:ins>
      <w:ins w:id="189" w:author="Luís Indriunas" w:date="2018-06-15T11:33:00Z">
        <w:r w:rsidR="0098595C">
          <w:rPr>
            <w:rFonts w:ascii="Verdana" w:eastAsia="Times New Roman" w:hAnsi="Verdana" w:cs="Times New Roman"/>
            <w:color w:val="000000"/>
            <w:sz w:val="20"/>
            <w:szCs w:val="20"/>
            <w:lang w:eastAsia="pt-BR"/>
          </w:rPr>
          <w:t>)</w:t>
        </w:r>
      </w:ins>
    </w:p>
    <w:p w14:paraId="77BBF63E" w14:textId="77777777" w:rsidR="008D7772" w:rsidRPr="0098595C" w:rsidRDefault="008D7772" w:rsidP="008D7772">
      <w:pPr>
        <w:pStyle w:val="Corpo"/>
        <w:rPr>
          <w:ins w:id="190" w:author="Luís Indriunas" w:date="2018-06-15T11:07:00Z"/>
          <w:sz w:val="24"/>
          <w:szCs w:val="24"/>
          <w:lang w:val="pt-BR"/>
          <w:rPrChange w:id="191" w:author="Luís Indriunas" w:date="2018-06-15T11:28:00Z">
            <w:rPr>
              <w:ins w:id="192" w:author="Luís Indriunas" w:date="2018-06-15T11:07:00Z"/>
              <w:sz w:val="24"/>
              <w:szCs w:val="24"/>
            </w:rPr>
          </w:rPrChange>
        </w:rPr>
      </w:pPr>
    </w:p>
    <w:p w14:paraId="00E2A608" w14:textId="77777777" w:rsidR="008D7772" w:rsidRDefault="008D7772" w:rsidP="008D7772">
      <w:pPr>
        <w:pStyle w:val="Corpo"/>
        <w:rPr>
          <w:ins w:id="193" w:author="Luís Indriunas" w:date="2018-06-15T11:07:00Z"/>
          <w:sz w:val="24"/>
          <w:szCs w:val="24"/>
        </w:rPr>
      </w:pPr>
    </w:p>
    <w:p w14:paraId="12083DFA" w14:textId="77777777" w:rsidR="0098595C" w:rsidRPr="00995BA9" w:rsidRDefault="0098595C" w:rsidP="0098595C">
      <w:pPr>
        <w:pStyle w:val="Corpo"/>
        <w:rPr>
          <w:ins w:id="194" w:author="Luís Indriunas" w:date="2018-06-15T11:27:00Z"/>
          <w:b/>
          <w:sz w:val="24"/>
          <w:szCs w:val="24"/>
        </w:rPr>
      </w:pPr>
      <w:ins w:id="195" w:author="Luís Indriunas" w:date="2018-06-15T11:27:00Z">
        <w:r w:rsidRPr="00995BA9">
          <w:rPr>
            <w:b/>
            <w:sz w:val="24"/>
            <w:szCs w:val="24"/>
          </w:rPr>
          <w:t>Chamada 6</w:t>
        </w:r>
      </w:ins>
    </w:p>
    <w:p w14:paraId="613E54B8" w14:textId="77777777" w:rsidR="0098595C" w:rsidRPr="00995BA9" w:rsidRDefault="0098595C" w:rsidP="0098595C">
      <w:pPr>
        <w:pStyle w:val="Corpo"/>
        <w:rPr>
          <w:ins w:id="196" w:author="Luís Indriunas" w:date="2018-06-15T11:27:00Z"/>
          <w:b/>
          <w:sz w:val="24"/>
          <w:szCs w:val="24"/>
        </w:rPr>
      </w:pPr>
    </w:p>
    <w:p w14:paraId="2F450554" w14:textId="77777777" w:rsidR="0098595C" w:rsidRPr="00995BA9" w:rsidRDefault="0098595C" w:rsidP="0098595C">
      <w:pPr>
        <w:pStyle w:val="Corpo"/>
        <w:rPr>
          <w:ins w:id="197" w:author="Luís Indriunas" w:date="2018-06-15T11:27:00Z"/>
          <w:b/>
          <w:sz w:val="24"/>
          <w:szCs w:val="24"/>
        </w:rPr>
      </w:pPr>
      <w:ins w:id="198" w:author="Luís Indriunas" w:date="2018-06-15T11:27:00Z">
        <w:r w:rsidRPr="00995BA9">
          <w:rPr>
            <w:b/>
            <w:sz w:val="24"/>
            <w:szCs w:val="24"/>
          </w:rPr>
          <w:t>Fazer retângulo com sinal gráfico (sugestão Lupa)</w:t>
        </w:r>
      </w:ins>
    </w:p>
    <w:p w14:paraId="05EA27A8" w14:textId="77777777" w:rsidR="0098595C" w:rsidRDefault="0098595C" w:rsidP="0098595C">
      <w:pPr>
        <w:pStyle w:val="Corpo"/>
        <w:rPr>
          <w:ins w:id="199" w:author="Luís Indriunas" w:date="2018-06-15T11:27:00Z"/>
          <w:sz w:val="24"/>
          <w:szCs w:val="24"/>
        </w:rPr>
      </w:pPr>
    </w:p>
    <w:p w14:paraId="03001E18" w14:textId="77777777" w:rsidR="00BA5A5A" w:rsidRPr="00BA5A5A" w:rsidRDefault="0098595C" w:rsidP="00BA5A5A">
      <w:pPr>
        <w:pStyle w:val="Corpo"/>
        <w:rPr>
          <w:ins w:id="200" w:author="Luís Indriunas" w:date="2018-06-15T11:34:00Z"/>
          <w:sz w:val="24"/>
          <w:szCs w:val="24"/>
          <w:rPrChange w:id="201" w:author="Luís Indriunas" w:date="2018-06-15T11:35:00Z">
            <w:rPr>
              <w:ins w:id="202" w:author="Luís Indriunas" w:date="2018-06-15T11:34:00Z"/>
              <w:rFonts w:ascii="Verdana" w:eastAsia="Times New Roman" w:hAnsi="Verdana" w:cs="Times New Roman"/>
              <w:color w:val="000000"/>
              <w:sz w:val="20"/>
              <w:szCs w:val="20"/>
              <w:lang w:eastAsia="pt-BR"/>
            </w:rPr>
          </w:rPrChange>
        </w:rPr>
        <w:pPrChange w:id="203" w:author="Luís Indriunas" w:date="2018-06-15T11:35:00Z">
          <w:pPr>
            <w:shd w:val="clear" w:color="auto" w:fill="FFFFFF"/>
            <w:spacing w:after="0" w:line="240" w:lineRule="auto"/>
          </w:pPr>
        </w:pPrChange>
      </w:pPr>
      <w:ins w:id="204" w:author="Luís Indriunas" w:date="2018-06-15T11:27:00Z">
        <w:r>
          <w:rPr>
            <w:sz w:val="24"/>
            <w:szCs w:val="24"/>
          </w:rPr>
          <w:t>Veja os próximos eventos e cursos oferecidos em nossas unidades</w:t>
        </w:r>
      </w:ins>
      <w:ins w:id="205" w:author="Luís Indriunas" w:date="2018-06-15T11:35:00Z">
        <w:r w:rsidR="00BA5A5A">
          <w:rPr>
            <w:sz w:val="24"/>
            <w:szCs w:val="24"/>
          </w:rPr>
          <w:t xml:space="preserve"> (Link para a matéria: </w:t>
        </w:r>
      </w:ins>
      <w:ins w:id="206" w:author="Luís Indriunas" w:date="2018-06-15T11:34:00Z">
        <w:r w:rsidR="00BA5A5A" w:rsidRPr="00A03366">
          <w:rPr>
            <w:rFonts w:ascii="Verdana" w:eastAsia="Times New Roman" w:hAnsi="Verdana" w:cs="Times New Roman"/>
            <w:sz w:val="20"/>
            <w:szCs w:val="20"/>
          </w:rPr>
          <w:fldChar w:fldCharType="begin"/>
        </w:r>
        <w:r w:rsidR="00BA5A5A" w:rsidRPr="00A03366">
          <w:rPr>
            <w:rFonts w:ascii="Verdana" w:eastAsia="Times New Roman" w:hAnsi="Verdana" w:cs="Times New Roman"/>
            <w:sz w:val="20"/>
            <w:szCs w:val="20"/>
          </w:rPr>
          <w:instrText xml:space="preserve"> HYPERLINK "http://www.iasp.org.br/notcias-iasp/veja-os-proximos-cursos-e-eventos-do-iasp" \t "_blank" </w:instrText>
        </w:r>
        <w:r w:rsidR="00BA5A5A" w:rsidRPr="00A03366">
          <w:rPr>
            <w:rFonts w:ascii="Verdana" w:eastAsia="Times New Roman" w:hAnsi="Verdana" w:cs="Times New Roman"/>
            <w:sz w:val="20"/>
            <w:szCs w:val="20"/>
          </w:rPr>
          <w:fldChar w:fldCharType="separate"/>
        </w:r>
        <w:r w:rsidR="00BA5A5A" w:rsidRPr="00A03366">
          <w:rPr>
            <w:rFonts w:ascii="Verdana" w:eastAsia="Times New Roman" w:hAnsi="Verdana" w:cs="Times New Roman"/>
            <w:color w:val="598FDE"/>
            <w:sz w:val="20"/>
            <w:szCs w:val="20"/>
            <w:u w:val="single"/>
          </w:rPr>
          <w:t>http://www.iasp.org.br/notcias-iasp/veja-os-proximos-cursos-e-eventos-do-iasp</w:t>
        </w:r>
        <w:r w:rsidR="00BA5A5A" w:rsidRPr="00A03366">
          <w:rPr>
            <w:rFonts w:ascii="Verdana" w:eastAsia="Times New Roman" w:hAnsi="Verdana" w:cs="Times New Roman"/>
            <w:sz w:val="20"/>
            <w:szCs w:val="20"/>
          </w:rPr>
          <w:fldChar w:fldCharType="end"/>
        </w:r>
      </w:ins>
      <w:ins w:id="207" w:author="Luís Indriunas" w:date="2018-06-15T11:35:00Z">
        <w:r w:rsidR="00BA5A5A">
          <w:rPr>
            <w:rFonts w:ascii="Verdana" w:eastAsia="Times New Roman" w:hAnsi="Verdana" w:cs="Times New Roman"/>
            <w:sz w:val="20"/>
            <w:szCs w:val="20"/>
          </w:rPr>
          <w:t>)</w:t>
        </w:r>
      </w:ins>
    </w:p>
    <w:p w14:paraId="368F2BD4" w14:textId="77777777" w:rsidR="00BA5A5A" w:rsidRPr="00995BA9" w:rsidRDefault="00BA5A5A" w:rsidP="00BA5A5A">
      <w:pPr>
        <w:pStyle w:val="Corpo"/>
        <w:rPr>
          <w:ins w:id="208" w:author="Luís Indriunas" w:date="2018-06-15T11:34:00Z"/>
          <w:sz w:val="24"/>
          <w:szCs w:val="24"/>
          <w:lang w:val="pt-BR"/>
        </w:rPr>
      </w:pPr>
    </w:p>
    <w:p w14:paraId="2D9124D5" w14:textId="77777777" w:rsidR="00BA5A5A" w:rsidRDefault="00BA5A5A" w:rsidP="00BA5A5A">
      <w:pPr>
        <w:rPr>
          <w:ins w:id="209" w:author="Luís Indriunas" w:date="2018-06-15T11:34:00Z"/>
        </w:rPr>
      </w:pPr>
    </w:p>
    <w:p w14:paraId="343ECE6E" w14:textId="77777777" w:rsidR="00BA5A5A" w:rsidRDefault="00BA5A5A" w:rsidP="00BA5A5A">
      <w:pPr>
        <w:rPr>
          <w:ins w:id="210" w:author="Luís Indriunas" w:date="2018-06-15T11:34:00Z"/>
        </w:rPr>
      </w:pPr>
    </w:p>
    <w:p w14:paraId="68821DA3" w14:textId="77777777" w:rsidR="00BA5A5A" w:rsidRDefault="00BA5A5A" w:rsidP="00BA5A5A">
      <w:pPr>
        <w:rPr>
          <w:ins w:id="211" w:author="Luís Indriunas" w:date="2018-06-15T11:34:00Z"/>
        </w:rPr>
      </w:pPr>
    </w:p>
    <w:p w14:paraId="62B7E196" w14:textId="77777777" w:rsidR="008D7772" w:rsidRPr="00BA5A5A" w:rsidDel="008D7772" w:rsidRDefault="008D7772">
      <w:pPr>
        <w:rPr>
          <w:del w:id="212" w:author="Luís Indriunas" w:date="2018-06-15T11:11:00Z"/>
          <w:rPrChange w:id="213" w:author="Luís Indriunas" w:date="2018-06-15T11:34:00Z">
            <w:rPr>
              <w:del w:id="214" w:author="Luís Indriunas" w:date="2018-06-15T11:11:00Z"/>
              <w:lang w:val="de-DE"/>
            </w:rPr>
          </w:rPrChange>
        </w:rPr>
      </w:pPr>
    </w:p>
    <w:p w14:paraId="43561C7F" w14:textId="77777777" w:rsidR="008D7772" w:rsidRDefault="008D7772">
      <w:pPr>
        <w:rPr>
          <w:ins w:id="215" w:author="Luís Indriunas" w:date="2018-06-15T11:11:00Z"/>
          <w:lang w:val="de-DE"/>
        </w:rPr>
      </w:pPr>
    </w:p>
    <w:p w14:paraId="59900848" w14:textId="77777777" w:rsidR="008D7772" w:rsidRDefault="008D7772">
      <w:pPr>
        <w:rPr>
          <w:ins w:id="216" w:author="Luís Indriunas" w:date="2018-06-15T11:11:00Z"/>
          <w:lang w:val="de-DE"/>
        </w:rPr>
      </w:pPr>
    </w:p>
    <w:p w14:paraId="059A8B53" w14:textId="77777777" w:rsidR="008D7772" w:rsidRPr="008D7772" w:rsidRDefault="008D7772">
      <w:pPr>
        <w:rPr>
          <w:ins w:id="217" w:author="Luís Indriunas" w:date="2018-06-15T11:11:00Z"/>
          <w:lang w:val="de-DE"/>
          <w:rPrChange w:id="218" w:author="Luís Indriunas" w:date="2018-06-15T11:06:00Z">
            <w:rPr>
              <w:ins w:id="219" w:author="Luís Indriunas" w:date="2018-06-15T11:11:00Z"/>
            </w:rPr>
          </w:rPrChange>
        </w:rPr>
      </w:pPr>
    </w:p>
    <w:p w14:paraId="14DFA87A" w14:textId="77777777" w:rsidR="00F91C0F" w:rsidRPr="0098595C" w:rsidDel="008D7772" w:rsidRDefault="00F91C0F">
      <w:pPr>
        <w:rPr>
          <w:del w:id="220" w:author="Luís Indriunas" w:date="2018-06-15T11:11:00Z"/>
          <w:lang w:val="de-DE"/>
          <w:rPrChange w:id="221" w:author="Luís Indriunas" w:date="2018-06-15T11:29:00Z">
            <w:rPr>
              <w:del w:id="222" w:author="Luís Indriunas" w:date="2018-06-15T11:11:00Z"/>
            </w:rPr>
          </w:rPrChange>
        </w:rPr>
      </w:pPr>
    </w:p>
    <w:p w14:paraId="634F0212" w14:textId="77777777" w:rsidR="00F91C0F" w:rsidRPr="0098595C" w:rsidDel="008D7772" w:rsidRDefault="00F91C0F">
      <w:pPr>
        <w:rPr>
          <w:del w:id="223" w:author="Luís Indriunas" w:date="2018-06-15T11:11:00Z"/>
          <w:lang w:val="de-DE"/>
          <w:rPrChange w:id="224" w:author="Luís Indriunas" w:date="2018-06-15T11:29:00Z">
            <w:rPr>
              <w:del w:id="225" w:author="Luís Indriunas" w:date="2018-06-15T11:11:00Z"/>
            </w:rPr>
          </w:rPrChange>
        </w:rPr>
      </w:pPr>
      <w:del w:id="226" w:author="Luís Indriunas" w:date="2018-06-15T11:11:00Z">
        <w:r w:rsidRPr="0098595C" w:rsidDel="008D7772">
          <w:rPr>
            <w:lang w:val="de-DE"/>
            <w:rPrChange w:id="227" w:author="Luís Indriunas" w:date="2018-06-15T11:29:00Z">
              <w:rPr/>
            </w:rPrChange>
          </w:rPr>
          <w:delText>Chamada 5</w:delText>
        </w:r>
      </w:del>
    </w:p>
    <w:p w14:paraId="690F5DC1" w14:textId="77777777" w:rsidR="00F91C0F" w:rsidRPr="0098595C" w:rsidDel="008D7772" w:rsidRDefault="00F91C0F">
      <w:pPr>
        <w:rPr>
          <w:del w:id="228" w:author="Luís Indriunas" w:date="2018-06-15T11:11:00Z"/>
          <w:lang w:val="de-DE"/>
          <w:rPrChange w:id="229" w:author="Luís Indriunas" w:date="2018-06-15T11:29:00Z">
            <w:rPr>
              <w:del w:id="230" w:author="Luís Indriunas" w:date="2018-06-15T11:11:00Z"/>
            </w:rPr>
          </w:rPrChange>
        </w:rPr>
      </w:pPr>
    </w:p>
    <w:p w14:paraId="0D8CA090" w14:textId="77777777" w:rsidR="00F91C0F" w:rsidRPr="0098595C" w:rsidDel="008D7772" w:rsidRDefault="0000792E">
      <w:pPr>
        <w:rPr>
          <w:del w:id="231" w:author="Luís Indriunas" w:date="2018-06-15T11:11:00Z"/>
          <w:lang w:val="de-DE"/>
          <w:rPrChange w:id="232" w:author="Luís Indriunas" w:date="2018-06-15T11:29:00Z">
            <w:rPr>
              <w:del w:id="233" w:author="Luís Indriunas" w:date="2018-06-15T11:11:00Z"/>
            </w:rPr>
          </w:rPrChange>
        </w:rPr>
      </w:pPr>
      <w:del w:id="234" w:author="Luís Indriunas" w:date="2018-06-15T11:11:00Z">
        <w:r w:rsidRPr="0098595C" w:rsidDel="008D7772">
          <w:rPr>
            <w:lang w:val="de-DE"/>
            <w:rPrChange w:id="235" w:author="Luís Indriunas" w:date="2018-06-15T11:29:00Z">
              <w:rPr/>
            </w:rPrChange>
          </w:rPr>
          <w:delText>Manter</w:delText>
        </w:r>
      </w:del>
    </w:p>
    <w:p w14:paraId="66F879EB" w14:textId="77777777" w:rsidR="00F91C0F" w:rsidRPr="0098595C" w:rsidDel="008D7772" w:rsidRDefault="00F91C0F">
      <w:pPr>
        <w:rPr>
          <w:del w:id="236" w:author="Luís Indriunas" w:date="2018-06-15T11:11:00Z"/>
          <w:lang w:val="de-DE"/>
          <w:rPrChange w:id="237" w:author="Luís Indriunas" w:date="2018-06-15T11:29:00Z">
            <w:rPr>
              <w:del w:id="238" w:author="Luís Indriunas" w:date="2018-06-15T11:11:00Z"/>
            </w:rPr>
          </w:rPrChange>
        </w:rPr>
      </w:pPr>
    </w:p>
    <w:p w14:paraId="656A22C1" w14:textId="77777777" w:rsidR="0000792E" w:rsidRPr="0098595C" w:rsidDel="008D7772" w:rsidRDefault="0000792E">
      <w:pPr>
        <w:rPr>
          <w:del w:id="239" w:author="Luís Indriunas" w:date="2018-06-15T11:11:00Z"/>
          <w:lang w:val="de-DE"/>
          <w:rPrChange w:id="240" w:author="Luís Indriunas" w:date="2018-06-15T11:29:00Z">
            <w:rPr>
              <w:del w:id="241" w:author="Luís Indriunas" w:date="2018-06-15T11:11:00Z"/>
            </w:rPr>
          </w:rPrChange>
        </w:rPr>
      </w:pPr>
      <w:del w:id="242" w:author="Luís Indriunas" w:date="2018-06-15T11:11:00Z">
        <w:r w:rsidRPr="0098595C" w:rsidDel="008D7772">
          <w:rPr>
            <w:lang w:val="de-DE"/>
            <w:rPrChange w:id="243" w:author="Luís Indriunas" w:date="2018-06-15T11:29:00Z">
              <w:rPr/>
            </w:rPrChange>
          </w:rPr>
          <w:delText>Chamada 6</w:delText>
        </w:r>
      </w:del>
    </w:p>
    <w:p w14:paraId="33C44604" w14:textId="77777777" w:rsidR="0000792E" w:rsidRPr="0098595C" w:rsidDel="008D7772" w:rsidRDefault="0000792E">
      <w:pPr>
        <w:rPr>
          <w:del w:id="244" w:author="Luís Indriunas" w:date="2018-06-15T11:11:00Z"/>
          <w:lang w:val="de-DE"/>
          <w:rPrChange w:id="245" w:author="Luís Indriunas" w:date="2018-06-15T11:29:00Z">
            <w:rPr>
              <w:del w:id="246" w:author="Luís Indriunas" w:date="2018-06-15T11:11:00Z"/>
            </w:rPr>
          </w:rPrChange>
        </w:rPr>
      </w:pPr>
      <w:del w:id="247" w:author="Luís Indriunas" w:date="2018-06-15T11:11:00Z">
        <w:r w:rsidRPr="0098595C" w:rsidDel="008D7772">
          <w:rPr>
            <w:lang w:val="de-DE"/>
            <w:rPrChange w:id="248" w:author="Luís Indriunas" w:date="2018-06-15T11:29:00Z">
              <w:rPr/>
            </w:rPrChange>
          </w:rPr>
          <w:delText>Criar faixa semelhante a da chamada 7 - horizontal</w:delText>
        </w:r>
      </w:del>
    </w:p>
    <w:p w14:paraId="0BBEE39E" w14:textId="479ADC24" w:rsidR="0000792E" w:rsidRPr="0098595C" w:rsidDel="00073D33" w:rsidRDefault="0000792E" w:rsidP="00073D33">
      <w:pPr>
        <w:rPr>
          <w:del w:id="249" w:author="Luís Indriunas" w:date="2018-06-15T11:36:00Z"/>
          <w:lang w:val="de-DE"/>
          <w:rPrChange w:id="250" w:author="Luís Indriunas" w:date="2018-06-15T11:29:00Z">
            <w:rPr>
              <w:del w:id="251" w:author="Luís Indriunas" w:date="2018-06-15T11:36:00Z"/>
            </w:rPr>
          </w:rPrChange>
        </w:rPr>
        <w:pPrChange w:id="252" w:author="Luís Indriunas" w:date="2018-06-15T11:36:00Z">
          <w:pPr/>
        </w:pPrChange>
      </w:pPr>
    </w:p>
    <w:p w14:paraId="352EE7E9" w14:textId="0CC42F40" w:rsidR="00F91C0F" w:rsidRPr="008D7772" w:rsidDel="00073D33" w:rsidRDefault="00F91C0F" w:rsidP="00073D33">
      <w:pPr>
        <w:rPr>
          <w:del w:id="253" w:author="Luís Indriunas" w:date="2018-06-15T11:36:00Z"/>
          <w:b/>
          <w:rPrChange w:id="254" w:author="Luís Indriunas" w:date="2018-06-15T11:12:00Z">
            <w:rPr>
              <w:del w:id="255" w:author="Luís Indriunas" w:date="2018-06-15T11:36:00Z"/>
            </w:rPr>
          </w:rPrChange>
        </w:rPr>
        <w:pPrChange w:id="256" w:author="Luís Indriunas" w:date="2018-06-15T11:36:00Z">
          <w:pPr/>
        </w:pPrChange>
      </w:pPr>
      <w:del w:id="257" w:author="Luís Indriunas" w:date="2018-06-15T11:36:00Z">
        <w:r w:rsidRPr="008D7772" w:rsidDel="00073D33">
          <w:rPr>
            <w:b/>
            <w:rPrChange w:id="258" w:author="Luís Indriunas" w:date="2018-06-15T11:12:00Z">
              <w:rPr/>
            </w:rPrChange>
          </w:rPr>
          <w:delText>No site</w:delText>
        </w:r>
      </w:del>
    </w:p>
    <w:p w14:paraId="6383A25F" w14:textId="5D5563B8" w:rsidR="00F91C0F" w:rsidRPr="008D7772" w:rsidDel="00073D33" w:rsidRDefault="00F91C0F" w:rsidP="00073D33">
      <w:pPr>
        <w:rPr>
          <w:del w:id="259" w:author="Luís Indriunas" w:date="2018-06-15T11:36:00Z"/>
          <w:b/>
          <w:rPrChange w:id="260" w:author="Luís Indriunas" w:date="2018-06-15T11:12:00Z">
            <w:rPr>
              <w:del w:id="261" w:author="Luís Indriunas" w:date="2018-06-15T11:36:00Z"/>
            </w:rPr>
          </w:rPrChange>
        </w:rPr>
        <w:pPrChange w:id="262" w:author="Luís Indriunas" w:date="2018-06-15T11:36:00Z">
          <w:pPr/>
        </w:pPrChange>
      </w:pPr>
    </w:p>
    <w:p w14:paraId="4BF8F05A" w14:textId="5A387074" w:rsidR="00F91C0F" w:rsidRPr="008D7772" w:rsidDel="00073D33" w:rsidRDefault="00F91C0F" w:rsidP="00073D33">
      <w:pPr>
        <w:rPr>
          <w:del w:id="263" w:author="Luís Indriunas" w:date="2018-06-15T11:36:00Z"/>
          <w:b/>
          <w:rPrChange w:id="264" w:author="Luís Indriunas" w:date="2018-06-15T11:12:00Z">
            <w:rPr>
              <w:del w:id="265" w:author="Luís Indriunas" w:date="2018-06-15T11:36:00Z"/>
            </w:rPr>
          </w:rPrChange>
        </w:rPr>
        <w:pPrChange w:id="266" w:author="Luís Indriunas" w:date="2018-06-15T11:36:00Z">
          <w:pPr/>
        </w:pPrChange>
      </w:pPr>
      <w:del w:id="267" w:author="Luís Indriunas" w:date="2018-06-15T11:36:00Z">
        <w:r w:rsidRPr="008D7772" w:rsidDel="00073D33">
          <w:rPr>
            <w:b/>
            <w:rPrChange w:id="268" w:author="Luís Indriunas" w:date="2018-06-15T11:12:00Z">
              <w:rPr/>
            </w:rPrChange>
          </w:rPr>
          <w:delText>Chamada do Editorial está com outro texto.</w:delText>
        </w:r>
      </w:del>
    </w:p>
    <w:p w14:paraId="28297E5E" w14:textId="77777777" w:rsidR="00F91C0F" w:rsidRPr="008D7772" w:rsidDel="008D7772" w:rsidRDefault="00F91C0F" w:rsidP="00073D33">
      <w:pPr>
        <w:rPr>
          <w:del w:id="269" w:author="Luís Indriunas" w:date="2018-06-15T11:12:00Z"/>
          <w:b/>
          <w:rPrChange w:id="270" w:author="Luís Indriunas" w:date="2018-06-15T11:12:00Z">
            <w:rPr>
              <w:del w:id="271" w:author="Luís Indriunas" w:date="2018-06-15T11:12:00Z"/>
            </w:rPr>
          </w:rPrChange>
        </w:rPr>
        <w:pPrChange w:id="272" w:author="Luís Indriunas" w:date="2018-06-15T11:36:00Z">
          <w:pPr/>
        </w:pPrChange>
      </w:pPr>
    </w:p>
    <w:p w14:paraId="5AE1B589" w14:textId="056E5BC5" w:rsidR="00F91C0F" w:rsidRPr="008D7772" w:rsidDel="00073D33" w:rsidRDefault="00F91C0F" w:rsidP="00073D33">
      <w:pPr>
        <w:rPr>
          <w:del w:id="273" w:author="Luís Indriunas" w:date="2018-06-15T11:36:00Z"/>
          <w:b/>
          <w:rPrChange w:id="274" w:author="Luís Indriunas" w:date="2018-06-15T11:12:00Z">
            <w:rPr>
              <w:del w:id="275" w:author="Luís Indriunas" w:date="2018-06-15T11:36:00Z"/>
            </w:rPr>
          </w:rPrChange>
        </w:rPr>
        <w:pPrChange w:id="276" w:author="Luís Indriunas" w:date="2018-06-15T11:36:00Z">
          <w:pPr/>
        </w:pPrChange>
      </w:pPr>
      <w:del w:id="277" w:author="Luís Indriunas" w:date="2018-06-15T11:36:00Z">
        <w:r w:rsidRPr="008D7772" w:rsidDel="00073D33">
          <w:rPr>
            <w:b/>
            <w:rPrChange w:id="278" w:author="Luís Indriunas" w:date="2018-06-15T11:12:00Z">
              <w:rPr/>
            </w:rPrChange>
          </w:rPr>
          <w:delText>Mudar todos os IASP para Iasp.</w:delText>
        </w:r>
      </w:del>
    </w:p>
    <w:p w14:paraId="1FFE3D5C" w14:textId="1B02EA06" w:rsidR="00F91C0F" w:rsidRDefault="00F91C0F" w:rsidP="00073D33">
      <w:pPr>
        <w:pPrChange w:id="279" w:author="Luís Indriunas" w:date="2018-06-15T11:36:00Z">
          <w:pPr/>
        </w:pPrChange>
      </w:pPr>
      <w:del w:id="280" w:author="Luís Indriunas" w:date="2018-06-15T11:36:00Z">
        <w:r w:rsidRPr="008D7772" w:rsidDel="00073D33">
          <w:rPr>
            <w:b/>
            <w:rPrChange w:id="281" w:author="Luís Indriunas" w:date="2018-06-15T11:12:00Z">
              <w:rPr/>
            </w:rPrChange>
          </w:rPr>
          <w:delText>Checar primeira menção - Iasp (Instituto dos Advogados de São Paulo) -nem cada texto.</w:delText>
        </w:r>
      </w:del>
      <w:bookmarkStart w:id="282" w:name="_GoBack"/>
      <w:bookmarkEnd w:id="282"/>
    </w:p>
    <w:sectPr w:rsidR="00F91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3" w:author="Luís Indriunas" w:date="2018-06-15T10:58:00Z" w:initials="LI">
    <w:p w14:paraId="04643EFF" w14:textId="77777777" w:rsidR="0000792E" w:rsidRDefault="0000792E">
      <w:pPr>
        <w:pStyle w:val="Textodecomentrio"/>
      </w:pPr>
      <w:r>
        <w:rPr>
          <w:rStyle w:val="Refdecomentrio"/>
        </w:rPr>
        <w:annotationRef/>
      </w:r>
      <w:r>
        <w:t>Destacar a palavra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643E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643EFF" w16cid:durableId="1ECE1A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B2611"/>
    <w:multiLevelType w:val="hybridMultilevel"/>
    <w:tmpl w:val="1312D8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E0455"/>
    <w:multiLevelType w:val="hybridMultilevel"/>
    <w:tmpl w:val="B7663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ís Indriunas">
    <w15:presenceInfo w15:providerId="Windows Live" w15:userId="94173feeaab4bd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0F"/>
    <w:rsid w:val="0000792E"/>
    <w:rsid w:val="000716F2"/>
    <w:rsid w:val="00073D33"/>
    <w:rsid w:val="008D7772"/>
    <w:rsid w:val="0098595C"/>
    <w:rsid w:val="00A03366"/>
    <w:rsid w:val="00BA5A5A"/>
    <w:rsid w:val="00F9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0C2A"/>
  <w15:chartTrackingRefBased/>
  <w15:docId w15:val="{FEE4F8C5-EFAE-4C6C-8865-278B5CE1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91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1C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00792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079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79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79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79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792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7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92E"/>
    <w:rPr>
      <w:rFonts w:ascii="Segoe UI" w:hAnsi="Segoe UI" w:cs="Segoe UI"/>
      <w:sz w:val="18"/>
      <w:szCs w:val="18"/>
    </w:rPr>
  </w:style>
  <w:style w:type="paragraph" w:customStyle="1" w:styleId="Corpo">
    <w:name w:val="Corpo"/>
    <w:rsid w:val="0000792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de-DE" w:eastAsia="pt-BR"/>
    </w:rPr>
  </w:style>
  <w:style w:type="paragraph" w:styleId="NormalWeb">
    <w:name w:val="Normal (Web)"/>
    <w:rsid w:val="0000792E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A0336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691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Indriunas</dc:creator>
  <cp:keywords/>
  <dc:description/>
  <cp:lastModifiedBy>Luís Indriunas</cp:lastModifiedBy>
  <cp:revision>2</cp:revision>
  <dcterms:created xsi:type="dcterms:W3CDTF">2018-06-15T13:32:00Z</dcterms:created>
  <dcterms:modified xsi:type="dcterms:W3CDTF">2018-06-15T14:37:00Z</dcterms:modified>
</cp:coreProperties>
</file>